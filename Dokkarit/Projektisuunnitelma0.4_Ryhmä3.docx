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3F06" w14:textId="77777777" w:rsidR="00B06027" w:rsidRDefault="00B06027">
      <w:pPr>
        <w:pStyle w:val="no"/>
      </w:pPr>
      <w:bookmarkStart w:id="0" w:name="Dokumenttikirjasto"/>
      <w:bookmarkEnd w:id="0"/>
    </w:p>
    <w:p w14:paraId="42ED3F07" w14:textId="77777777" w:rsidR="00B06027" w:rsidRDefault="00B06027">
      <w:pPr>
        <w:pStyle w:val="no"/>
      </w:pPr>
    </w:p>
    <w:p w14:paraId="42ED3F08" w14:textId="77777777" w:rsidR="00B06027" w:rsidRDefault="00B06027">
      <w:pPr>
        <w:pStyle w:val="no"/>
        <w:rPr>
          <w:lang w:val="fi-FI"/>
        </w:rPr>
      </w:pPr>
    </w:p>
    <w:p w14:paraId="42ED3F09" w14:textId="77777777" w:rsidR="00B06027" w:rsidRDefault="00B06027">
      <w:pPr>
        <w:pStyle w:val="no"/>
        <w:rPr>
          <w:del w:id="1" w:author="Jimi Björkbacka" w:date="2018-03-13T10:59:00Z"/>
          <w:lang w:val="fi-FI"/>
        </w:rPr>
      </w:pPr>
    </w:p>
    <w:p w14:paraId="217FBE7B" w14:textId="77777777" w:rsidR="00B06027" w:rsidRDefault="00B06027">
      <w:pPr>
        <w:pStyle w:val="no"/>
        <w:rPr>
          <w:ins w:id="2" w:author="Jimi Björkbacka" w:date="2018-03-13T11:01:00Z"/>
          <w:lang w:val="fi-FI"/>
        </w:rPr>
      </w:pPr>
    </w:p>
    <w:p w14:paraId="3CBB4515" w14:textId="77777777" w:rsidR="00B06027" w:rsidRDefault="00B06027">
      <w:pPr>
        <w:pStyle w:val="no"/>
        <w:rPr>
          <w:ins w:id="3" w:author="Jimi Björkbacka" w:date="2018-03-13T11:01:00Z"/>
          <w:lang w:val="fi-FI"/>
        </w:rPr>
      </w:pPr>
    </w:p>
    <w:p w14:paraId="77560CA5" w14:textId="77777777" w:rsidR="00B06027" w:rsidRDefault="00B06027">
      <w:pPr>
        <w:pStyle w:val="no"/>
        <w:rPr>
          <w:ins w:id="4" w:author="Jimi Björkbacka" w:date="2018-03-13T11:01:00Z"/>
          <w:lang w:val="fi-FI"/>
        </w:rPr>
      </w:pPr>
    </w:p>
    <w:p w14:paraId="3B3003DD" w14:textId="77777777" w:rsidR="00B06027" w:rsidRDefault="00B06027">
      <w:pPr>
        <w:pStyle w:val="no"/>
        <w:rPr>
          <w:ins w:id="5" w:author="Jimi Björkbacka" w:date="2018-03-13T11:01:00Z"/>
          <w:lang w:val="fi-FI"/>
        </w:rPr>
      </w:pPr>
    </w:p>
    <w:p w14:paraId="3C10FABF" w14:textId="77777777" w:rsidR="00B06027" w:rsidRDefault="00B06027">
      <w:pPr>
        <w:pStyle w:val="no"/>
        <w:rPr>
          <w:ins w:id="6" w:author="Jimi Björkbacka" w:date="2018-03-13T11:01:00Z"/>
          <w:lang w:val="fi-FI"/>
        </w:rPr>
      </w:pPr>
    </w:p>
    <w:p w14:paraId="72703379" w14:textId="77777777" w:rsidR="00B06027" w:rsidRDefault="00B06027">
      <w:pPr>
        <w:pStyle w:val="no"/>
        <w:rPr>
          <w:ins w:id="7" w:author="Jimi Björkbacka" w:date="2018-03-13T11:01:00Z"/>
          <w:lang w:val="fi-FI"/>
        </w:rPr>
      </w:pPr>
    </w:p>
    <w:p w14:paraId="55738ABD" w14:textId="77777777" w:rsidR="00B06027" w:rsidRDefault="00B06027">
      <w:pPr>
        <w:pStyle w:val="no"/>
        <w:rPr>
          <w:ins w:id="8" w:author="Jimi Björkbacka" w:date="2018-03-13T11:01:00Z"/>
          <w:lang w:val="fi-FI"/>
        </w:rPr>
      </w:pPr>
    </w:p>
    <w:p w14:paraId="4C9E5026" w14:textId="77777777" w:rsidR="00B06027" w:rsidRDefault="00B06027">
      <w:pPr>
        <w:pStyle w:val="no"/>
        <w:rPr>
          <w:ins w:id="9" w:author="Jimi Björkbacka" w:date="2018-03-13T11:01:00Z"/>
          <w:lang w:val="fi-FI"/>
        </w:rPr>
      </w:pPr>
    </w:p>
    <w:p w14:paraId="70759353" w14:textId="1AA0C11E" w:rsidR="711DD288" w:rsidRDefault="711DD288" w:rsidP="711DD288">
      <w:pPr>
        <w:pStyle w:val="no"/>
        <w:spacing w:after="160"/>
        <w:jc w:val="center"/>
        <w:rPr>
          <w:ins w:id="10" w:author="Jimi Björkbacka" w:date="2018-03-13T11:01:00Z"/>
        </w:rPr>
      </w:pPr>
      <w:proofErr w:type="spellStart"/>
      <w:ins w:id="11" w:author="Jimi Björkbacka" w:date="2018-03-13T11:01:00Z">
        <w:r w:rsidRPr="711DD288">
          <w:rPr>
            <w:b/>
            <w:bCs/>
            <w:sz w:val="36"/>
            <w:szCs w:val="36"/>
            <w:lang w:val="fi-FI"/>
          </w:rPr>
          <w:t>Rotten</w:t>
        </w:r>
        <w:proofErr w:type="spellEnd"/>
        <w:r w:rsidRPr="711DD288">
          <w:rPr>
            <w:b/>
            <w:bCs/>
            <w:sz w:val="36"/>
            <w:szCs w:val="36"/>
            <w:lang w:val="fi-FI"/>
          </w:rPr>
          <w:t xml:space="preserve"> </w:t>
        </w:r>
        <w:proofErr w:type="spellStart"/>
        <w:r w:rsidRPr="711DD288">
          <w:rPr>
            <w:b/>
            <w:bCs/>
            <w:sz w:val="36"/>
            <w:szCs w:val="36"/>
            <w:lang w:val="fi-FI"/>
          </w:rPr>
          <w:t>Roots</w:t>
        </w:r>
        <w:proofErr w:type="spellEnd"/>
        <w:r w:rsidRPr="711DD288">
          <w:rPr>
            <w:b/>
            <w:bCs/>
            <w:sz w:val="36"/>
            <w:szCs w:val="36"/>
            <w:lang w:val="fi-FI"/>
          </w:rPr>
          <w:t xml:space="preserve"> - mobiilipeli</w:t>
        </w:r>
      </w:ins>
    </w:p>
    <w:p w14:paraId="42ED3F0A" w14:textId="77777777" w:rsidR="00B06027" w:rsidRDefault="00B06027">
      <w:pPr>
        <w:pStyle w:val="no"/>
        <w:rPr>
          <w:del w:id="12" w:author="Jimi Björkbacka" w:date="2018-03-13T10:59:00Z"/>
          <w:b/>
          <w:bCs/>
          <w:lang w:val="fi-FI"/>
        </w:rPr>
      </w:pPr>
      <w:del w:id="13" w:author="Jimi Björkbacka" w:date="2018-03-13T10:59:00Z">
        <w:r>
          <w:rPr>
            <w:b/>
            <w:bCs/>
            <w:lang w:val="fi-FI"/>
          </w:rPr>
          <w:delText>ESIMERKKI PROJEKTISUUNNITELMASTA</w:delText>
        </w:r>
      </w:del>
    </w:p>
    <w:p w14:paraId="42ED3F0B" w14:textId="77777777" w:rsidR="00B06027" w:rsidRDefault="00B06027">
      <w:pPr>
        <w:pStyle w:val="no"/>
        <w:rPr>
          <w:del w:id="14" w:author="Jimi Björkbacka" w:date="2018-03-13T11:01:00Z"/>
          <w:lang w:val="fi-FI"/>
        </w:rPr>
      </w:pPr>
    </w:p>
    <w:p w14:paraId="42ED3F0C" w14:textId="77777777" w:rsidR="00B06027" w:rsidRDefault="00B06027">
      <w:pPr>
        <w:pStyle w:val="no"/>
        <w:rPr>
          <w:del w:id="15" w:author="Jimi Björkbacka" w:date="2018-03-13T11:01:00Z"/>
          <w:lang w:val="fi-FI"/>
        </w:rPr>
      </w:pPr>
    </w:p>
    <w:p w14:paraId="42ED3F0D" w14:textId="77777777" w:rsidR="00B06027" w:rsidRDefault="00B06027">
      <w:pPr>
        <w:pStyle w:val="no"/>
        <w:rPr>
          <w:del w:id="16" w:author="Jimi Björkbacka" w:date="2018-03-13T11:01:00Z"/>
          <w:lang w:val="fi-FI"/>
        </w:rPr>
      </w:pPr>
    </w:p>
    <w:p w14:paraId="42ED3F0E" w14:textId="77777777" w:rsidR="00B06027" w:rsidRDefault="00B06027">
      <w:pPr>
        <w:pStyle w:val="no"/>
        <w:rPr>
          <w:del w:id="17" w:author="Jimi Björkbacka" w:date="2018-03-13T11:01:00Z"/>
          <w:lang w:val="fi-FI"/>
        </w:rPr>
      </w:pPr>
    </w:p>
    <w:p w14:paraId="42ED3F0F" w14:textId="77777777" w:rsidR="00B06027" w:rsidRDefault="00B06027">
      <w:pPr>
        <w:pStyle w:val="no"/>
        <w:rPr>
          <w:del w:id="18" w:author="Jimi Björkbacka" w:date="2018-03-13T11:01:00Z"/>
          <w:lang w:val="fi-FI"/>
        </w:rPr>
      </w:pPr>
    </w:p>
    <w:p w14:paraId="42ED3F10" w14:textId="77777777" w:rsidR="00B06027" w:rsidRDefault="00B06027">
      <w:pPr>
        <w:pStyle w:val="no"/>
        <w:rPr>
          <w:del w:id="19" w:author="Jimi Björkbacka" w:date="2018-03-13T11:01:00Z"/>
          <w:lang w:val="fi-FI"/>
        </w:rPr>
      </w:pPr>
    </w:p>
    <w:p w14:paraId="42ED3F11" w14:textId="77777777" w:rsidR="00B06027" w:rsidRDefault="00B06027">
      <w:pPr>
        <w:pStyle w:val="no"/>
        <w:rPr>
          <w:del w:id="20" w:author="Jimi Björkbacka" w:date="2018-03-13T11:01:00Z"/>
          <w:lang w:val="fi-FI"/>
        </w:rPr>
      </w:pPr>
    </w:p>
    <w:p w14:paraId="42ED3F12" w14:textId="77777777" w:rsidR="00B06027" w:rsidRDefault="00B06027">
      <w:pPr>
        <w:pStyle w:val="no"/>
        <w:rPr>
          <w:del w:id="21" w:author="Jimi Björkbacka" w:date="2018-03-13T11:01:00Z"/>
          <w:lang w:val="fi-FI"/>
        </w:rPr>
      </w:pPr>
    </w:p>
    <w:p w14:paraId="42ED3F13" w14:textId="77777777" w:rsidR="00B06027" w:rsidRDefault="00B06027">
      <w:pPr>
        <w:pStyle w:val="no"/>
        <w:rPr>
          <w:del w:id="22" w:author="Jimi Björkbacka" w:date="2018-03-13T11:01:00Z"/>
          <w:lang w:val="fi-FI"/>
        </w:rPr>
      </w:pPr>
    </w:p>
    <w:p w14:paraId="42ED3F14" w14:textId="77777777" w:rsidR="00B06027" w:rsidRDefault="00B06027">
      <w:pPr>
        <w:pStyle w:val="no"/>
        <w:jc w:val="center"/>
        <w:rPr>
          <w:del w:id="23" w:author="Jimi Björkbacka" w:date="2018-03-13T11:01:00Z"/>
          <w:sz w:val="36"/>
          <w:szCs w:val="36"/>
          <w:lang w:val="fi-FI"/>
        </w:rPr>
      </w:pPr>
      <w:del w:id="24" w:author="Jimi Björkbacka" w:date="2018-03-13T11:01:00Z">
        <w:r>
          <w:rPr>
            <w:b/>
            <w:bCs/>
            <w:sz w:val="36"/>
            <w:szCs w:val="36"/>
            <w:lang w:val="fi-FI"/>
          </w:rPr>
          <w:delText xml:space="preserve">X </w:delText>
        </w:r>
        <w:r>
          <w:rPr>
            <w:lang w:val="fi-FI"/>
          </w:rPr>
          <w:delText>(projektin nimi)</w:delText>
        </w:r>
      </w:del>
    </w:p>
    <w:p w14:paraId="42ED3F15" w14:textId="77777777" w:rsidR="00B06027" w:rsidRDefault="00B06027">
      <w:pPr>
        <w:pStyle w:val="no"/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PROJEKTISUUNNITELMA</w:t>
      </w:r>
    </w:p>
    <w:p w14:paraId="42ED3F16" w14:textId="77777777" w:rsidR="00B06027" w:rsidRDefault="00B06027">
      <w:pPr>
        <w:pStyle w:val="no"/>
        <w:rPr>
          <w:lang w:val="fi-FI"/>
        </w:rPr>
      </w:pPr>
    </w:p>
    <w:p w14:paraId="42ED3F17" w14:textId="77777777" w:rsidR="00B06027" w:rsidRDefault="00B06027">
      <w:pPr>
        <w:pStyle w:val="no"/>
        <w:rPr>
          <w:lang w:val="fi-FI"/>
        </w:rPr>
      </w:pPr>
    </w:p>
    <w:p w14:paraId="42ED3F18" w14:textId="77777777" w:rsidR="00B06027" w:rsidRDefault="00B06027">
      <w:pPr>
        <w:pStyle w:val="no"/>
        <w:rPr>
          <w:lang w:val="fi-FI"/>
        </w:rPr>
      </w:pPr>
      <w:bookmarkStart w:id="25" w:name="Tiedoston_nimi"/>
      <w:bookmarkEnd w:id="25"/>
    </w:p>
    <w:p w14:paraId="42ED3F19" w14:textId="77777777" w:rsidR="00B06027" w:rsidRDefault="00B06027">
      <w:pPr>
        <w:pStyle w:val="no"/>
        <w:rPr>
          <w:lang w:val="fi-FI"/>
        </w:rPr>
      </w:pPr>
    </w:p>
    <w:p w14:paraId="42ED3F1A" w14:textId="77777777" w:rsidR="00B06027" w:rsidRDefault="00B06027">
      <w:pPr>
        <w:pStyle w:val="no"/>
        <w:rPr>
          <w:lang w:val="fi-FI"/>
        </w:rPr>
      </w:pPr>
    </w:p>
    <w:p w14:paraId="42ED3F1B" w14:textId="77777777" w:rsidR="00B06027" w:rsidRDefault="00B06027">
      <w:pPr>
        <w:pStyle w:val="no"/>
        <w:rPr>
          <w:lang w:val="fi-FI"/>
        </w:rPr>
      </w:pPr>
    </w:p>
    <w:p w14:paraId="42ED3F1C" w14:textId="77777777" w:rsidR="00B06027" w:rsidRDefault="00B06027">
      <w:pPr>
        <w:pStyle w:val="no"/>
        <w:rPr>
          <w:lang w:val="fi-FI"/>
        </w:rPr>
      </w:pPr>
    </w:p>
    <w:p w14:paraId="42ED3F1D" w14:textId="77777777" w:rsidR="00B06027" w:rsidRDefault="00B06027">
      <w:pPr>
        <w:pStyle w:val="no"/>
        <w:rPr>
          <w:lang w:val="fi-FI"/>
        </w:rPr>
      </w:pPr>
    </w:p>
    <w:p w14:paraId="42ED3F1E" w14:textId="77777777" w:rsidR="00B06027" w:rsidRDefault="00B06027">
      <w:pPr>
        <w:pStyle w:val="no"/>
        <w:rPr>
          <w:lang w:val="fi-FI"/>
        </w:rPr>
      </w:pPr>
    </w:p>
    <w:p w14:paraId="42ED3F1F" w14:textId="77777777" w:rsidR="00B06027" w:rsidRDefault="00B06027">
      <w:pPr>
        <w:pStyle w:val="no"/>
        <w:rPr>
          <w:lang w:val="fi-FI"/>
        </w:rPr>
      </w:pPr>
    </w:p>
    <w:p w14:paraId="42ED3F20" w14:textId="55D89981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Kirjasto: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Dokumenttikirjasto</w:instrText>
      </w:r>
      <w:r>
        <w:rPr>
          <w:szCs w:val="20"/>
          <w:lang w:val="fi-FI"/>
        </w:rPr>
        <w:fldChar w:fldCharType="end"/>
      </w:r>
    </w:p>
    <w:p w14:paraId="42ED3F21" w14:textId="77777777" w:rsidR="00B06027" w:rsidRDefault="00B06027">
      <w:pPr>
        <w:pStyle w:val="no"/>
        <w:rPr>
          <w:szCs w:val="20"/>
          <w:lang w:val="fi-FI"/>
        </w:rPr>
      </w:pPr>
    </w:p>
    <w:p w14:paraId="42ED3F22" w14:textId="4EA8EB89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 xml:space="preserve">Tiedosto: </w:t>
      </w:r>
      <w:r w:rsidR="009B0EBF">
        <w:rPr>
          <w:szCs w:val="20"/>
          <w:lang w:val="fi-FI"/>
        </w:rPr>
        <w:tab/>
        <w:t xml:space="preserve"> </w:t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Tiedoston_nimi</w:instrText>
      </w:r>
      <w:r>
        <w:rPr>
          <w:szCs w:val="20"/>
          <w:lang w:val="fi-FI"/>
        </w:rPr>
        <w:fldChar w:fldCharType="end"/>
      </w:r>
    </w:p>
    <w:p w14:paraId="42ED3F23" w14:textId="77777777" w:rsidR="00B06027" w:rsidRDefault="00B06027">
      <w:pPr>
        <w:pStyle w:val="no"/>
        <w:rPr>
          <w:szCs w:val="20"/>
          <w:lang w:val="fi-FI"/>
        </w:rPr>
      </w:pPr>
    </w:p>
    <w:p w14:paraId="42ED3F24" w14:textId="77777777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Versio: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Versio_ja_revisionro</w:instrText>
      </w:r>
      <w:bookmarkStart w:id="26" w:name="Versio_ja_revisionro"/>
      <w:bookmarkEnd w:id="26"/>
      <w:r>
        <w:rPr>
          <w:szCs w:val="20"/>
          <w:lang w:val="fi-FI"/>
        </w:rPr>
        <w:fldChar w:fldCharType="end"/>
      </w:r>
    </w:p>
    <w:p w14:paraId="42ED3F25" w14:textId="77777777" w:rsidR="00B06027" w:rsidRDefault="00B06027">
      <w:pPr>
        <w:pStyle w:val="no"/>
        <w:rPr>
          <w:szCs w:val="20"/>
          <w:lang w:val="fi-FI"/>
        </w:rPr>
      </w:pPr>
    </w:p>
    <w:p w14:paraId="42ED3F26" w14:textId="44BC3EFF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Tila: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luonnos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[</w:t>
      </w:r>
      <w:r w:rsidR="00086F54">
        <w:rPr>
          <w:szCs w:val="20"/>
          <w:lang w:val="fi-FI"/>
        </w:rPr>
        <w:t>x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  <w:bookmarkStart w:id="27" w:name="Pvm_ja_hyväksyjä"/>
      <w:bookmarkEnd w:id="27"/>
    </w:p>
    <w:p w14:paraId="42ED3F27" w14:textId="77777777"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ehdotus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[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</w:p>
    <w:p w14:paraId="42ED3F28" w14:textId="07EDB16C"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hyväksytty</w:t>
      </w:r>
      <w:r>
        <w:rPr>
          <w:szCs w:val="20"/>
          <w:lang w:val="fi-FI"/>
        </w:rPr>
        <w:tab/>
        <w:t>[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Pvm_ja_hyväksyjä</w:instrText>
      </w:r>
      <w:r>
        <w:rPr>
          <w:szCs w:val="20"/>
          <w:lang w:val="fi-FI"/>
        </w:rPr>
        <w:fldChar w:fldCharType="end"/>
      </w:r>
    </w:p>
    <w:p w14:paraId="42ED3F29" w14:textId="77777777" w:rsidR="00B06027" w:rsidRDefault="00B06027">
      <w:pPr>
        <w:pStyle w:val="no"/>
        <w:ind w:left="1474"/>
        <w:rPr>
          <w:szCs w:val="20"/>
          <w:lang w:val="fi-FI"/>
        </w:rPr>
      </w:pPr>
    </w:p>
    <w:p w14:paraId="42ED3F2A" w14:textId="77777777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Muutoshistoria:</w:t>
      </w:r>
    </w:p>
    <w:p w14:paraId="42ED3F2B" w14:textId="77777777"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Versio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Pvm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Tekijä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Huomautus</w:t>
      </w:r>
    </w:p>
    <w:p w14:paraId="42ED3F2C" w14:textId="3793A52E" w:rsidR="00B06027" w:rsidRDefault="00071B1B">
      <w:pPr>
        <w:pStyle w:val="no"/>
        <w:ind w:left="1474"/>
        <w:rPr>
          <w:szCs w:val="20"/>
          <w:lang w:val="fi-FI"/>
        </w:rPr>
      </w:pPr>
      <w:r>
        <w:rPr>
          <w:b/>
          <w:bCs/>
          <w:szCs w:val="20"/>
          <w:lang w:val="fi-FI"/>
        </w:rPr>
        <w:t>0.</w:t>
      </w:r>
      <w:r w:rsidR="00B06027">
        <w:rPr>
          <w:b/>
          <w:bCs/>
          <w:szCs w:val="20"/>
          <w:lang w:val="fi-FI"/>
        </w:rPr>
        <w:t>1</w:t>
      </w:r>
      <w:r w:rsidR="00B06027">
        <w:rPr>
          <w:b/>
          <w:bCs/>
          <w:szCs w:val="20"/>
          <w:lang w:val="fi-FI"/>
        </w:rPr>
        <w:fldChar w:fldCharType="begin"/>
      </w:r>
      <w:r w:rsidR="00B06027">
        <w:rPr>
          <w:b/>
          <w:bCs/>
          <w:szCs w:val="20"/>
          <w:lang w:val="fi-FI"/>
        </w:rPr>
        <w:fldChar w:fldCharType="separate"/>
      </w:r>
      <w:r w:rsidR="00B06027">
        <w:rPr>
          <w:b/>
          <w:bCs/>
          <w:szCs w:val="20"/>
          <w:lang w:val="fi-FI"/>
        </w:rPr>
        <w:t>Error! Bookmark not defined.</w:t>
      </w:r>
      <w:r w:rsidR="00B06027">
        <w:rPr>
          <w:b/>
          <w:bCs/>
          <w:szCs w:val="20"/>
          <w:lang w:val="fi-FI"/>
        </w:rPr>
        <w:fldChar w:fldCharType="end"/>
      </w:r>
      <w:r w:rsidR="00B06027">
        <w:rPr>
          <w:szCs w:val="20"/>
          <w:lang w:val="fi-FI"/>
        </w:rPr>
        <w:tab/>
      </w:r>
      <w:r w:rsidR="00B06027">
        <w:rPr>
          <w:szCs w:val="20"/>
          <w:lang w:val="fi-FI"/>
        </w:rPr>
        <w:tab/>
        <w:t>24.02.</w:t>
      </w:r>
      <w:r w:rsidR="00BB5D19">
        <w:rPr>
          <w:szCs w:val="20"/>
          <w:lang w:val="fi-FI"/>
        </w:rPr>
        <w:t>2011</w:t>
      </w:r>
      <w:r w:rsidR="00B06027">
        <w:rPr>
          <w:b/>
          <w:bCs/>
          <w:szCs w:val="20"/>
          <w:lang w:val="fi-FI"/>
        </w:rPr>
        <w:fldChar w:fldCharType="begin"/>
      </w:r>
      <w:r w:rsidR="00B06027">
        <w:rPr>
          <w:b/>
          <w:bCs/>
          <w:szCs w:val="20"/>
          <w:lang w:val="fi-FI"/>
        </w:rPr>
        <w:fldChar w:fldCharType="separate"/>
      </w:r>
      <w:r w:rsidR="00B06027">
        <w:rPr>
          <w:b/>
          <w:bCs/>
          <w:szCs w:val="20"/>
          <w:lang w:val="fi-FI"/>
        </w:rPr>
        <w:t>Error! Bookmark not defined.</w:t>
      </w:r>
      <w:r w:rsidR="00B06027">
        <w:rPr>
          <w:b/>
          <w:bCs/>
          <w:szCs w:val="20"/>
          <w:lang w:val="fi-FI"/>
        </w:rPr>
        <w:fldChar w:fldCharType="end"/>
      </w:r>
      <w:r w:rsidR="00B06027">
        <w:rPr>
          <w:szCs w:val="20"/>
          <w:lang w:val="fi-FI"/>
        </w:rPr>
        <w:tab/>
        <w:t>Eino Niemi</w:t>
      </w:r>
      <w:r w:rsidR="00B06027">
        <w:rPr>
          <w:szCs w:val="20"/>
          <w:lang w:val="fi-FI"/>
        </w:rPr>
        <w:tab/>
      </w:r>
      <w:r w:rsidR="00B06027">
        <w:rPr>
          <w:szCs w:val="20"/>
          <w:lang w:val="fi-FI"/>
        </w:rPr>
        <w:tab/>
        <w:t>luotu</w:t>
      </w:r>
      <w:r w:rsidR="00B06027">
        <w:rPr>
          <w:szCs w:val="20"/>
          <w:lang w:val="fi-FI"/>
        </w:rPr>
        <w:tab/>
      </w:r>
      <w:r w:rsidR="00B06027">
        <w:rPr>
          <w:b/>
          <w:bCs/>
          <w:szCs w:val="20"/>
          <w:lang w:val="fi-FI"/>
        </w:rPr>
        <w:fldChar w:fldCharType="begin"/>
      </w:r>
      <w:r w:rsidR="00B06027">
        <w:rPr>
          <w:b/>
          <w:bCs/>
          <w:szCs w:val="20"/>
          <w:lang w:val="fi-FI"/>
        </w:rPr>
        <w:fldChar w:fldCharType="separate"/>
      </w:r>
      <w:r w:rsidR="00B06027">
        <w:rPr>
          <w:b/>
          <w:bCs/>
          <w:szCs w:val="20"/>
          <w:lang w:val="fi-FI"/>
        </w:rPr>
        <w:t>Error! Bookmark not defined.</w:t>
      </w:r>
      <w:r w:rsidR="00B06027">
        <w:rPr>
          <w:b/>
          <w:bCs/>
          <w:szCs w:val="20"/>
          <w:lang w:val="fi-FI"/>
        </w:rPr>
        <w:fldChar w:fldCharType="end"/>
      </w:r>
      <w:r w:rsidR="00B06027">
        <w:rPr>
          <w:szCs w:val="20"/>
          <w:lang w:val="fi-FI"/>
        </w:rPr>
        <w:tab/>
      </w:r>
      <w:r w:rsidR="00B06027">
        <w:rPr>
          <w:szCs w:val="20"/>
          <w:lang w:val="fi-FI"/>
        </w:rPr>
        <w:tab/>
      </w:r>
      <w:r w:rsidR="00B06027">
        <w:rPr>
          <w:szCs w:val="20"/>
          <w:lang w:val="fi-FI"/>
        </w:rPr>
        <w:tab/>
      </w:r>
      <w:r w:rsidR="00B06027">
        <w:rPr>
          <w:b/>
          <w:bCs/>
          <w:szCs w:val="20"/>
          <w:lang w:val="fi-FI"/>
        </w:rPr>
        <w:fldChar w:fldCharType="begin"/>
      </w:r>
      <w:r w:rsidR="00B06027">
        <w:rPr>
          <w:b/>
          <w:bCs/>
          <w:szCs w:val="20"/>
          <w:lang w:val="fi-FI"/>
        </w:rPr>
        <w:fldChar w:fldCharType="separate"/>
      </w:r>
      <w:r w:rsidR="00B06027">
        <w:rPr>
          <w:b/>
          <w:bCs/>
          <w:szCs w:val="20"/>
          <w:lang w:val="fi-FI"/>
        </w:rPr>
        <w:t>Error! Bookmark not defined.</w:t>
      </w:r>
      <w:r w:rsidR="00B06027">
        <w:rPr>
          <w:b/>
          <w:bCs/>
          <w:szCs w:val="20"/>
          <w:lang w:val="fi-FI"/>
        </w:rPr>
        <w:fldChar w:fldCharType="end"/>
      </w:r>
    </w:p>
    <w:p w14:paraId="42ED3F2D" w14:textId="4E66D7E8" w:rsidR="00B06027" w:rsidRDefault="009562F8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0.2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 w:rsidR="00F37D2F">
        <w:rPr>
          <w:szCs w:val="20"/>
          <w:lang w:val="fi-FI"/>
        </w:rPr>
        <w:t>13.3.2018</w:t>
      </w:r>
      <w:r w:rsidR="00F37D2F">
        <w:rPr>
          <w:szCs w:val="20"/>
          <w:lang w:val="fi-FI"/>
        </w:rPr>
        <w:tab/>
      </w:r>
      <w:proofErr w:type="gramStart"/>
      <w:r w:rsidR="00F37D2F">
        <w:rPr>
          <w:szCs w:val="20"/>
          <w:lang w:val="fi-FI"/>
        </w:rPr>
        <w:t>JB,VJ</w:t>
      </w:r>
      <w:proofErr w:type="gramEnd"/>
      <w:r w:rsidR="00F37D2F">
        <w:rPr>
          <w:szCs w:val="20"/>
          <w:lang w:val="fi-FI"/>
        </w:rPr>
        <w:t>,AK</w:t>
      </w:r>
      <w:r w:rsidR="00F37D2F">
        <w:rPr>
          <w:szCs w:val="20"/>
          <w:lang w:val="fi-FI"/>
        </w:rPr>
        <w:tab/>
      </w:r>
      <w:r w:rsidR="00F37D2F">
        <w:rPr>
          <w:szCs w:val="20"/>
          <w:lang w:val="fi-FI"/>
        </w:rPr>
        <w:tab/>
        <w:t>lisätään juttuja</w:t>
      </w:r>
    </w:p>
    <w:p w14:paraId="5DFCDDB6" w14:textId="497E8E21" w:rsidR="00604E6E" w:rsidRDefault="00604E6E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0.3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15.3.2018</w:t>
      </w:r>
      <w:r>
        <w:rPr>
          <w:szCs w:val="20"/>
          <w:lang w:val="fi-FI"/>
        </w:rPr>
        <w:tab/>
      </w:r>
      <w:proofErr w:type="gramStart"/>
      <w:r>
        <w:rPr>
          <w:szCs w:val="20"/>
          <w:lang w:val="fi-FI"/>
        </w:rPr>
        <w:t>JB,VJ</w:t>
      </w:r>
      <w:proofErr w:type="gramEnd"/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lisää juttuja</w:t>
      </w:r>
    </w:p>
    <w:p w14:paraId="171F6F8B" w14:textId="424ADED2" w:rsidR="009B642B" w:rsidRDefault="009B642B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0.4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19.3.2018</w:t>
      </w:r>
      <w:r>
        <w:rPr>
          <w:szCs w:val="20"/>
          <w:lang w:val="fi-FI"/>
        </w:rPr>
        <w:tab/>
        <w:t>JB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pari muokkausta</w:t>
      </w:r>
    </w:p>
    <w:p w14:paraId="42ED3F2E" w14:textId="77777777" w:rsidR="00B06027" w:rsidRDefault="00B06027">
      <w:pPr>
        <w:pStyle w:val="no"/>
        <w:rPr>
          <w:szCs w:val="20"/>
          <w:lang w:val="fi-FI"/>
        </w:rPr>
      </w:pPr>
    </w:p>
    <w:p w14:paraId="42ED3F2F" w14:textId="77777777" w:rsidR="00B06027" w:rsidRDefault="00B06027">
      <w:pPr>
        <w:pStyle w:val="no"/>
        <w:rPr>
          <w:szCs w:val="20"/>
          <w:lang w:val="fi-FI"/>
        </w:rPr>
      </w:pPr>
    </w:p>
    <w:p w14:paraId="42ED3F30" w14:textId="77777777"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JAKELU:</w:t>
      </w:r>
      <w:r>
        <w:rPr>
          <w:szCs w:val="20"/>
          <w:lang w:val="fi-FI"/>
        </w:rPr>
        <w:tab/>
        <w:t>Projektin johtoryhmä</w:t>
      </w:r>
    </w:p>
    <w:p w14:paraId="42ED3F31" w14:textId="77777777"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Projektin henkilöstö</w:t>
      </w:r>
    </w:p>
    <w:p w14:paraId="42ED3F32" w14:textId="77777777" w:rsidR="00B06027" w:rsidRDefault="00B06027">
      <w:pPr>
        <w:pStyle w:val="no"/>
        <w:ind w:left="1474"/>
        <w:rPr>
          <w:lang w:val="fi-FI"/>
        </w:rPr>
      </w:pPr>
      <w:r>
        <w:rPr>
          <w:szCs w:val="20"/>
          <w:lang w:val="fi-FI"/>
        </w:rPr>
        <w:br/>
      </w:r>
      <w:r>
        <w:rPr>
          <w:lang w:val="fi-FI"/>
        </w:rPr>
        <w:br w:type="column"/>
      </w:r>
    </w:p>
    <w:p w14:paraId="42ED3F33" w14:textId="77777777" w:rsidR="00B06027" w:rsidRDefault="00B06027">
      <w:pPr>
        <w:rPr>
          <w:b/>
          <w:bCs/>
          <w:sz w:val="28"/>
          <w:szCs w:val="28"/>
          <w:lang w:val="fi-FI"/>
        </w:rPr>
      </w:pPr>
      <w:r>
        <w:rPr>
          <w:b/>
          <w:bCs/>
          <w:sz w:val="28"/>
          <w:szCs w:val="28"/>
          <w:lang w:val="fi-FI"/>
        </w:rPr>
        <w:t>SISÄLLYSLUETTELO</w:t>
      </w:r>
    </w:p>
    <w:p w14:paraId="42ED3F34" w14:textId="77777777" w:rsidR="00B06027" w:rsidRDefault="00B06027">
      <w:pPr>
        <w:pStyle w:val="no"/>
        <w:rPr>
          <w:lang w:val="fi-FI"/>
        </w:rPr>
      </w:pPr>
    </w:p>
    <w:p w14:paraId="42ED3F35" w14:textId="77777777" w:rsidR="00B06027" w:rsidRDefault="00B06027">
      <w:pPr>
        <w:pStyle w:val="no"/>
        <w:ind w:left="284" w:hanging="284"/>
        <w:rPr>
          <w:lang w:val="fi-FI"/>
        </w:rPr>
      </w:pPr>
    </w:p>
    <w:p w14:paraId="07293FCA" w14:textId="33C05DE3" w:rsidR="004153C4" w:rsidRDefault="00B06027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</w:instrText>
      </w:r>
      <w:r>
        <w:rPr>
          <w:lang w:val="fi-FI"/>
        </w:rPr>
        <w:fldChar w:fldCharType="separate"/>
      </w:r>
      <w:r w:rsidR="004153C4" w:rsidRPr="00AC60A7">
        <w:rPr>
          <w:noProof/>
          <w:lang w:val="fi-FI"/>
        </w:rPr>
        <w:t>1</w:t>
      </w:r>
      <w:r w:rsidR="004153C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="004153C4" w:rsidRPr="00AC60A7">
        <w:rPr>
          <w:noProof/>
          <w:lang w:val="fi-FI"/>
        </w:rPr>
        <w:t>JOHDANTO</w:t>
      </w:r>
      <w:r w:rsidR="004153C4" w:rsidRPr="004153C4">
        <w:rPr>
          <w:noProof/>
          <w:lang w:val="fi-FI"/>
        </w:rPr>
        <w:tab/>
      </w:r>
      <w:r w:rsidR="004153C4">
        <w:rPr>
          <w:noProof/>
        </w:rPr>
        <w:fldChar w:fldCharType="begin"/>
      </w:r>
      <w:r w:rsidR="004153C4" w:rsidRPr="004153C4">
        <w:rPr>
          <w:noProof/>
          <w:lang w:val="fi-FI"/>
        </w:rPr>
        <w:instrText xml:space="preserve"> PAGEREF _Toc508711455 \h </w:instrText>
      </w:r>
      <w:r w:rsidR="004153C4">
        <w:rPr>
          <w:noProof/>
        </w:rPr>
      </w:r>
      <w:r w:rsidR="004153C4">
        <w:rPr>
          <w:noProof/>
        </w:rPr>
        <w:fldChar w:fldCharType="separate"/>
      </w:r>
      <w:r w:rsidR="004153C4" w:rsidRPr="004153C4">
        <w:rPr>
          <w:noProof/>
          <w:lang w:val="fi-FI"/>
        </w:rPr>
        <w:t>3</w:t>
      </w:r>
      <w:r w:rsidR="004153C4">
        <w:rPr>
          <w:noProof/>
        </w:rPr>
        <w:fldChar w:fldCharType="end"/>
      </w:r>
    </w:p>
    <w:p w14:paraId="5480E00E" w14:textId="326051DB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TAVOITTEET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_Toc508711456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3</w:t>
      </w:r>
      <w:r>
        <w:rPr>
          <w:noProof/>
        </w:rPr>
        <w:fldChar w:fldCharType="end"/>
      </w:r>
    </w:p>
    <w:p w14:paraId="6F205159" w14:textId="027174FF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PROJEKTIN TEHTÄVÄT JA NIIDEN TULOKSET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_Toc508711457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3</w:t>
      </w:r>
      <w:r>
        <w:rPr>
          <w:noProof/>
        </w:rPr>
        <w:fldChar w:fldCharType="end"/>
      </w:r>
    </w:p>
    <w:p w14:paraId="45DDC27C" w14:textId="4F3F3EC1" w:rsidR="004153C4" w:rsidRDefault="004153C4">
      <w:pPr>
        <w:pStyle w:val="Sisluet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3.1 Tehtävät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_Toc508711458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3</w:t>
      </w:r>
      <w:r>
        <w:rPr>
          <w:noProof/>
        </w:rPr>
        <w:fldChar w:fldCharType="end"/>
      </w:r>
    </w:p>
    <w:p w14:paraId="677AF253" w14:textId="2E03832F" w:rsidR="004153C4" w:rsidRDefault="004153C4">
      <w:pPr>
        <w:pStyle w:val="Sisluet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3.2 Tulokset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_Toc508711459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3</w:t>
      </w:r>
      <w:r>
        <w:rPr>
          <w:noProof/>
        </w:rPr>
        <w:fldChar w:fldCharType="end"/>
      </w:r>
    </w:p>
    <w:p w14:paraId="72AF4DD7" w14:textId="5A3F3339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RESURSSIT JA ORGANISAATIO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_Toc508711460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4</w:t>
      </w:r>
      <w:r>
        <w:rPr>
          <w:noProof/>
        </w:rPr>
        <w:fldChar w:fldCharType="end"/>
      </w:r>
    </w:p>
    <w:p w14:paraId="4A4A1C54" w14:textId="108F84E0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AIKATAULU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_Toc508711461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4</w:t>
      </w:r>
      <w:r>
        <w:rPr>
          <w:noProof/>
        </w:rPr>
        <w:fldChar w:fldCharType="end"/>
      </w:r>
    </w:p>
    <w:p w14:paraId="182D99A9" w14:textId="389D2461" w:rsidR="004153C4" w:rsidRDefault="004153C4">
      <w:pPr>
        <w:pStyle w:val="Sisluet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b w:val="0"/>
          <w:noProof/>
          <w:lang w:val="fi-FI"/>
        </w:rPr>
        <w:t>Projekti aloitetaan 12.3.2018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_Toc508711462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4</w:t>
      </w:r>
      <w:r>
        <w:rPr>
          <w:noProof/>
        </w:rPr>
        <w:fldChar w:fldCharType="end"/>
      </w:r>
    </w:p>
    <w:p w14:paraId="286CA563" w14:textId="0E068654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KUSTANNUSARVIO JA RAHOITUSSUUNNITELMA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_Toc508711463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4</w:t>
      </w:r>
      <w:r>
        <w:rPr>
          <w:noProof/>
        </w:rPr>
        <w:fldChar w:fldCharType="end"/>
      </w:r>
    </w:p>
    <w:p w14:paraId="6B119B42" w14:textId="5CB9B574" w:rsidR="004153C4" w:rsidRDefault="004153C4">
      <w:pPr>
        <w:pStyle w:val="Sisluet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6.1 Kustannusarvio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_Toc508711464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4</w:t>
      </w:r>
      <w:r>
        <w:rPr>
          <w:noProof/>
        </w:rPr>
        <w:fldChar w:fldCharType="end"/>
      </w:r>
    </w:p>
    <w:p w14:paraId="1D7E1A15" w14:textId="4D506C9C" w:rsidR="004153C4" w:rsidRDefault="004153C4">
      <w:pPr>
        <w:pStyle w:val="Sisluet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6.2 Rahoitussuunnitelma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_Toc508711465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5</w:t>
      </w:r>
      <w:r>
        <w:rPr>
          <w:noProof/>
        </w:rPr>
        <w:fldChar w:fldCharType="end"/>
      </w:r>
    </w:p>
    <w:p w14:paraId="09BB48B6" w14:textId="407F19F9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RISKIEN ARVIOINTI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_Toc508711466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5</w:t>
      </w:r>
      <w:r>
        <w:rPr>
          <w:noProof/>
        </w:rPr>
        <w:fldChar w:fldCharType="end"/>
      </w:r>
    </w:p>
    <w:p w14:paraId="70E1209E" w14:textId="060414FA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PROJEKTIN PÄÄTTÄMINEN</w:t>
      </w:r>
      <w:r w:rsidRPr="004153C4">
        <w:rPr>
          <w:noProof/>
          <w:lang w:val="fi-FI"/>
        </w:rPr>
        <w:tab/>
      </w:r>
      <w:r>
        <w:rPr>
          <w:noProof/>
        </w:rPr>
        <w:fldChar w:fldCharType="begin"/>
      </w:r>
      <w:r w:rsidRPr="004153C4">
        <w:rPr>
          <w:noProof/>
          <w:lang w:val="fi-FI"/>
        </w:rPr>
        <w:instrText xml:space="preserve"> PAGEREF _Toc508711467 \h </w:instrText>
      </w:r>
      <w:r>
        <w:rPr>
          <w:noProof/>
        </w:rPr>
      </w:r>
      <w:r>
        <w:rPr>
          <w:noProof/>
        </w:rPr>
        <w:fldChar w:fldCharType="separate"/>
      </w:r>
      <w:r w:rsidRPr="004153C4">
        <w:rPr>
          <w:noProof/>
          <w:lang w:val="fi-FI"/>
        </w:rPr>
        <w:t>5</w:t>
      </w:r>
      <w:r>
        <w:rPr>
          <w:noProof/>
        </w:rPr>
        <w:fldChar w:fldCharType="end"/>
      </w:r>
    </w:p>
    <w:p w14:paraId="07AD3793" w14:textId="64742FEB" w:rsidR="004153C4" w:rsidRDefault="004153C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AC60A7">
        <w:rPr>
          <w:noProof/>
          <w:lang w:val="fi-FI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i-FI" w:eastAsia="fi-FI"/>
        </w:rPr>
        <w:tab/>
      </w:r>
      <w:r w:rsidRPr="00AC60A7">
        <w:rPr>
          <w:noProof/>
          <w:lang w:val="fi-FI"/>
        </w:rPr>
        <w:t>LIITTEET</w:t>
      </w:r>
      <w:r w:rsidRPr="009B0EBF">
        <w:rPr>
          <w:noProof/>
          <w:lang w:val="fi-FI"/>
        </w:rPr>
        <w:tab/>
      </w:r>
      <w:r>
        <w:rPr>
          <w:noProof/>
        </w:rPr>
        <w:fldChar w:fldCharType="begin"/>
      </w:r>
      <w:r w:rsidRPr="009B0EBF">
        <w:rPr>
          <w:noProof/>
          <w:lang w:val="fi-FI"/>
        </w:rPr>
        <w:instrText xml:space="preserve"> PAGEREF _Toc508711468 \h </w:instrText>
      </w:r>
      <w:r>
        <w:rPr>
          <w:noProof/>
        </w:rPr>
      </w:r>
      <w:r>
        <w:rPr>
          <w:noProof/>
        </w:rPr>
        <w:fldChar w:fldCharType="separate"/>
      </w:r>
      <w:r w:rsidRPr="009B0EBF">
        <w:rPr>
          <w:noProof/>
          <w:lang w:val="fi-FI"/>
        </w:rPr>
        <w:t>5</w:t>
      </w:r>
      <w:r>
        <w:rPr>
          <w:noProof/>
        </w:rPr>
        <w:fldChar w:fldCharType="end"/>
      </w:r>
    </w:p>
    <w:p w14:paraId="42ED3F43" w14:textId="4AAEF495" w:rsidR="00B06027" w:rsidRDefault="00B06027">
      <w:pPr>
        <w:pStyle w:val="Sisluet1"/>
        <w:rPr>
          <w:lang w:val="fi-FI"/>
        </w:rPr>
      </w:pPr>
      <w:r>
        <w:rPr>
          <w:lang w:val="fi-FI"/>
        </w:rPr>
        <w:fldChar w:fldCharType="end"/>
      </w:r>
    </w:p>
    <w:p w14:paraId="42ED3F44" w14:textId="77777777" w:rsidR="00B06027" w:rsidRDefault="00B06027">
      <w:pPr>
        <w:pStyle w:val="Otsikko1"/>
        <w:rPr>
          <w:lang w:val="fi-FI"/>
        </w:rPr>
      </w:pPr>
      <w:r>
        <w:rPr>
          <w:lang w:val="fi-FI"/>
        </w:rPr>
        <w:br w:type="column"/>
      </w:r>
    </w:p>
    <w:p w14:paraId="42ED3F45" w14:textId="77777777" w:rsidR="00B06027" w:rsidRDefault="00B06027">
      <w:pPr>
        <w:pStyle w:val="Otsikko1"/>
        <w:rPr>
          <w:lang w:val="fi-FI"/>
        </w:rPr>
      </w:pPr>
      <w:bookmarkStart w:id="28" w:name="_Toc508711455"/>
      <w:r>
        <w:rPr>
          <w:lang w:val="fi-FI"/>
        </w:rPr>
        <w:t>1</w:t>
      </w:r>
      <w:r>
        <w:rPr>
          <w:lang w:val="fi-FI"/>
        </w:rPr>
        <w:tab/>
        <w:t>JOHDANTO</w:t>
      </w:r>
      <w:bookmarkEnd w:id="28"/>
    </w:p>
    <w:p w14:paraId="158D2840" w14:textId="3010844D" w:rsidR="00DF23F7" w:rsidRDefault="001D054B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Teemme </w:t>
      </w:r>
      <w:r w:rsidR="00F3659A">
        <w:rPr>
          <w:lang w:val="fi-FI"/>
        </w:rPr>
        <w:t xml:space="preserve">tarinapohjaisen </w:t>
      </w:r>
      <w:r>
        <w:rPr>
          <w:lang w:val="fi-FI"/>
        </w:rPr>
        <w:t xml:space="preserve">Visual </w:t>
      </w:r>
      <w:proofErr w:type="spellStart"/>
      <w:r>
        <w:rPr>
          <w:lang w:val="fi-FI"/>
        </w:rPr>
        <w:t>Novel</w:t>
      </w:r>
      <w:proofErr w:type="spellEnd"/>
      <w:r>
        <w:rPr>
          <w:lang w:val="fi-FI"/>
        </w:rPr>
        <w:t>/Taso</w:t>
      </w:r>
      <w:r w:rsidR="00D22456">
        <w:rPr>
          <w:lang w:val="fi-FI"/>
        </w:rPr>
        <w:t xml:space="preserve">hyppely </w:t>
      </w:r>
      <w:r w:rsidR="00C25C65">
        <w:rPr>
          <w:lang w:val="fi-FI"/>
        </w:rPr>
        <w:t>mobiili</w:t>
      </w:r>
      <w:r w:rsidR="00D22456">
        <w:rPr>
          <w:lang w:val="fi-FI"/>
        </w:rPr>
        <w:t>pelin</w:t>
      </w:r>
      <w:r w:rsidR="00C25C65">
        <w:rPr>
          <w:lang w:val="fi-FI"/>
        </w:rPr>
        <w:t>. Peli toteutetaan Android Studiolla</w:t>
      </w:r>
      <w:r w:rsidR="00E61F9D">
        <w:rPr>
          <w:lang w:val="fi-FI"/>
        </w:rPr>
        <w:t xml:space="preserve"> </w:t>
      </w:r>
      <w:proofErr w:type="spellStart"/>
      <w:r w:rsidR="00E61F9D">
        <w:rPr>
          <w:lang w:val="fi-FI"/>
        </w:rPr>
        <w:t>android</w:t>
      </w:r>
      <w:proofErr w:type="spellEnd"/>
      <w:r w:rsidR="00E61F9D">
        <w:rPr>
          <w:lang w:val="fi-FI"/>
        </w:rPr>
        <w:t>-puhelimille</w:t>
      </w:r>
      <w:r w:rsidR="0056660E">
        <w:rPr>
          <w:lang w:val="fi-FI"/>
        </w:rPr>
        <w:t>.</w:t>
      </w:r>
      <w:r w:rsidR="00DF23F7">
        <w:rPr>
          <w:lang w:val="fi-FI"/>
        </w:rPr>
        <w:t xml:space="preserve"> Visualistit piirtävät pelin grafiikat.</w:t>
      </w:r>
    </w:p>
    <w:p w14:paraId="42ED3F47" w14:textId="06AC2828" w:rsidR="00B06027" w:rsidRDefault="0056660E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 </w:t>
      </w:r>
    </w:p>
    <w:p w14:paraId="42ED3F48" w14:textId="77777777" w:rsidR="00B06027" w:rsidRDefault="00B06027">
      <w:pPr>
        <w:pStyle w:val="Otsikko1"/>
        <w:rPr>
          <w:lang w:val="fi-FI"/>
        </w:rPr>
      </w:pPr>
      <w:bookmarkStart w:id="29" w:name="_Toc508711456"/>
      <w:r>
        <w:rPr>
          <w:lang w:val="fi-FI"/>
        </w:rPr>
        <w:t>2</w:t>
      </w:r>
      <w:r>
        <w:rPr>
          <w:lang w:val="fi-FI"/>
        </w:rPr>
        <w:tab/>
        <w:t>TAVOITTEET</w:t>
      </w:r>
      <w:bookmarkEnd w:id="29"/>
    </w:p>
    <w:p w14:paraId="42ED3F49" w14:textId="7B3508FB" w:rsidR="00B06027" w:rsidRDefault="00F37D2F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Projektista pyritään luomaan </w:t>
      </w:r>
      <w:r w:rsidR="00113317">
        <w:rPr>
          <w:lang w:val="fi-FI"/>
        </w:rPr>
        <w:t>tarinapohjainen</w:t>
      </w:r>
      <w:r w:rsidR="00AB3E00">
        <w:rPr>
          <w:lang w:val="fi-FI"/>
        </w:rPr>
        <w:t xml:space="preserve"> Visual </w:t>
      </w:r>
      <w:proofErr w:type="spellStart"/>
      <w:r w:rsidR="00AB3E00">
        <w:rPr>
          <w:lang w:val="fi-FI"/>
        </w:rPr>
        <w:t>Novel</w:t>
      </w:r>
      <w:proofErr w:type="spellEnd"/>
      <w:r w:rsidR="00AB3E00">
        <w:rPr>
          <w:lang w:val="fi-FI"/>
        </w:rPr>
        <w:t>- ja tasohyppely</w:t>
      </w:r>
      <w:r w:rsidR="00FD120E">
        <w:rPr>
          <w:lang w:val="fi-FI"/>
        </w:rPr>
        <w:t>mobiili</w:t>
      </w:r>
      <w:r w:rsidR="00AB3E00">
        <w:rPr>
          <w:lang w:val="fi-FI"/>
        </w:rPr>
        <w:t>peli.</w:t>
      </w:r>
      <w:r w:rsidR="00FD120E">
        <w:rPr>
          <w:lang w:val="fi-FI"/>
        </w:rPr>
        <w:t xml:space="preserve"> Mobiilipeliin luodaan yhtenäinen tarina, ja välillä</w:t>
      </w:r>
      <w:r w:rsidR="00AB3E00">
        <w:rPr>
          <w:lang w:val="fi-FI"/>
        </w:rPr>
        <w:t xml:space="preserve"> </w:t>
      </w:r>
      <w:r w:rsidR="00C5776A">
        <w:rPr>
          <w:lang w:val="fi-FI"/>
        </w:rPr>
        <w:t>siirrytään erilaisiin tasohyppely-tyyppisiin minipeleihin. Mobiilipeli</w:t>
      </w:r>
      <w:r w:rsidR="00570E9E">
        <w:rPr>
          <w:lang w:val="fi-FI"/>
        </w:rPr>
        <w:t xml:space="preserve">in </w:t>
      </w:r>
      <w:r w:rsidR="00497C64">
        <w:rPr>
          <w:lang w:val="fi-FI"/>
        </w:rPr>
        <w:t xml:space="preserve">pyritään </w:t>
      </w:r>
      <w:r w:rsidR="00570E9E">
        <w:rPr>
          <w:lang w:val="fi-FI"/>
        </w:rPr>
        <w:t>p</w:t>
      </w:r>
      <w:r w:rsidR="00497C64">
        <w:rPr>
          <w:lang w:val="fi-FI"/>
        </w:rPr>
        <w:t>iirtämään</w:t>
      </w:r>
      <w:r w:rsidR="00570E9E">
        <w:rPr>
          <w:lang w:val="fi-FI"/>
        </w:rPr>
        <w:t xml:space="preserve"> grafiikat </w:t>
      </w:r>
      <w:r w:rsidR="008F7A51">
        <w:rPr>
          <w:lang w:val="fi-FI"/>
        </w:rPr>
        <w:t xml:space="preserve">visualistien </w:t>
      </w:r>
      <w:r w:rsidR="00497C64">
        <w:rPr>
          <w:lang w:val="fi-FI"/>
        </w:rPr>
        <w:t>toimesta.</w:t>
      </w:r>
      <w:r w:rsidR="009B642B">
        <w:rPr>
          <w:lang w:val="fi-FI"/>
        </w:rPr>
        <w:t xml:space="preserve"> Mobiilipeli toteutetaan</w:t>
      </w:r>
    </w:p>
    <w:p w14:paraId="42ED3F4A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4B" w14:textId="5144BF3B" w:rsidR="00B06027" w:rsidRDefault="00B06027">
      <w:pPr>
        <w:pStyle w:val="Otsikko1"/>
        <w:rPr>
          <w:lang w:val="fi-FI"/>
        </w:rPr>
      </w:pPr>
      <w:bookmarkStart w:id="30" w:name="_Toc508711457"/>
      <w:r>
        <w:rPr>
          <w:lang w:val="fi-FI"/>
        </w:rPr>
        <w:t>3</w:t>
      </w:r>
      <w:r>
        <w:rPr>
          <w:lang w:val="fi-FI"/>
        </w:rPr>
        <w:tab/>
        <w:t>PROJEKTIN TEHTÄVÄT JA NIIDEN TULOKSET</w:t>
      </w:r>
      <w:bookmarkEnd w:id="30"/>
    </w:p>
    <w:p w14:paraId="42ED3F4C" w14:textId="7F9172A2" w:rsidR="00B06027" w:rsidRPr="009B642B" w:rsidRDefault="009B642B" w:rsidP="009B642B">
      <w:pPr>
        <w:pStyle w:val="t2"/>
        <w:ind w:left="737" w:firstLine="737"/>
        <w:rPr>
          <w:rStyle w:val="Hyperlinkki"/>
          <w:color w:val="auto"/>
          <w:u w:val="none"/>
          <w:lang w:val="fi-FI"/>
        </w:rPr>
      </w:pPr>
      <w:r>
        <w:rPr>
          <w:lang w:val="fi-FI"/>
        </w:rPr>
        <w:t xml:space="preserve">Linkki projektin </w:t>
      </w:r>
      <w:proofErr w:type="spellStart"/>
      <w:r>
        <w:rPr>
          <w:lang w:val="fi-FI"/>
        </w:rPr>
        <w:t>backlogiin</w:t>
      </w:r>
      <w:proofErr w:type="spellEnd"/>
      <w:r>
        <w:rPr>
          <w:lang w:val="fi-FI"/>
        </w:rPr>
        <w:t xml:space="preserve">: </w:t>
      </w:r>
      <w:hyperlink r:id="rId8" w:history="1">
        <w:r w:rsidRPr="00E3595D">
          <w:rPr>
            <w:rStyle w:val="Hyperlinkki"/>
            <w:lang w:val="fi-FI"/>
          </w:rPr>
          <w:t>https://trello.com/b/LyKdx3u0/rotten-to-the-roots</w:t>
        </w:r>
      </w:hyperlink>
    </w:p>
    <w:p w14:paraId="45A078A2" w14:textId="77777777" w:rsidR="00A6364C" w:rsidRDefault="00A6364C" w:rsidP="00A6364C">
      <w:pPr>
        <w:pStyle w:val="no"/>
        <w:tabs>
          <w:tab w:val="left" w:pos="4678"/>
        </w:tabs>
        <w:jc w:val="both"/>
        <w:rPr>
          <w:lang w:val="fi-FI"/>
        </w:rPr>
      </w:pPr>
    </w:p>
    <w:p w14:paraId="02B86E82" w14:textId="2DC236DA" w:rsidR="00A6364C" w:rsidRPr="00A6364C" w:rsidRDefault="00A6364C" w:rsidP="00A6364C">
      <w:pPr>
        <w:pStyle w:val="t2"/>
        <w:ind w:left="0"/>
        <w:rPr>
          <w:lang w:val="fi-FI"/>
        </w:rPr>
      </w:pPr>
    </w:p>
    <w:p w14:paraId="54A9F886" w14:textId="000887E1" w:rsidR="00B06027" w:rsidRDefault="00B06027" w:rsidP="00350FBD">
      <w:pPr>
        <w:pStyle w:val="Otsikko2"/>
        <w:rPr>
          <w:lang w:val="fi-FI"/>
        </w:rPr>
      </w:pPr>
      <w:bookmarkStart w:id="31" w:name="_Toc508711458"/>
      <w:r>
        <w:rPr>
          <w:lang w:val="fi-FI"/>
        </w:rPr>
        <w:t>3.</w:t>
      </w:r>
      <w:r w:rsidR="005B3A78">
        <w:rPr>
          <w:lang w:val="fi-FI"/>
        </w:rPr>
        <w:t>1</w:t>
      </w:r>
      <w:r>
        <w:rPr>
          <w:lang w:val="fi-FI"/>
        </w:rPr>
        <w:t xml:space="preserve"> Tehtävät</w:t>
      </w:r>
      <w:bookmarkEnd w:id="31"/>
    </w:p>
    <w:p w14:paraId="42ED3F53" w14:textId="77777777"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1: </w:t>
      </w:r>
    </w:p>
    <w:p w14:paraId="42ED3F54" w14:textId="0A060B8A"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 xml:space="preserve">Tehtävän nimi: </w:t>
      </w:r>
      <w:r w:rsidR="00BC11CD">
        <w:rPr>
          <w:lang w:val="fi-FI"/>
        </w:rPr>
        <w:t>Projektipääl</w:t>
      </w:r>
      <w:r w:rsidR="009B642B">
        <w:rPr>
          <w:lang w:val="fi-FI"/>
        </w:rPr>
        <w:t>likkö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14:paraId="42ED3F55" w14:textId="4AA8853A"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 xml:space="preserve">Tehtävän kuvaus: </w:t>
      </w:r>
      <w:r w:rsidR="00BC11CD">
        <w:rPr>
          <w:lang w:val="fi-FI"/>
        </w:rPr>
        <w:t>Huolehtii, että projekti etenee aikataulussa ja pitää kaikkien tehtävät ajan tasalla</w:t>
      </w:r>
    </w:p>
    <w:p w14:paraId="42ED3F56" w14:textId="2141EDC3"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vastuuhenkilö:</w:t>
      </w:r>
      <w:r w:rsidR="00BC11CD">
        <w:rPr>
          <w:lang w:val="fi-FI"/>
        </w:rPr>
        <w:t xml:space="preserve"> Veli </w:t>
      </w:r>
      <w:proofErr w:type="spellStart"/>
      <w:r w:rsidR="00BC11CD">
        <w:rPr>
          <w:lang w:val="fi-FI"/>
        </w:rPr>
        <w:t>Jakkula</w:t>
      </w:r>
      <w:proofErr w:type="spellEnd"/>
    </w:p>
    <w:p w14:paraId="42ED3F57" w14:textId="77777777"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</w:p>
    <w:p w14:paraId="42ED3F58" w14:textId="77777777"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2: </w:t>
      </w:r>
    </w:p>
    <w:p w14:paraId="42ED3F59" w14:textId="1E6C6B53"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 xml:space="preserve">Tehtävän nimi: </w:t>
      </w:r>
      <w:r w:rsidR="00A569A3">
        <w:rPr>
          <w:lang w:val="fi-FI"/>
        </w:rPr>
        <w:t>Koodausvastaava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14:paraId="42ED3F5A" w14:textId="2D968398"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 xml:space="preserve">Tehtävän kuvaus: </w:t>
      </w:r>
      <w:r w:rsidR="00A569A3">
        <w:rPr>
          <w:lang w:val="fi-FI"/>
        </w:rPr>
        <w:t xml:space="preserve">Huolehtii, että koodia on </w:t>
      </w:r>
      <w:r w:rsidR="009B642B">
        <w:rPr>
          <w:lang w:val="fi-FI"/>
        </w:rPr>
        <w:t>siistiä, toimivaa ja uudelleenkäytettävää</w:t>
      </w:r>
    </w:p>
    <w:p w14:paraId="42ED3F5B" w14:textId="71F25EA9" w:rsidR="00B117ED" w:rsidRPr="00B117ED" w:rsidRDefault="00B06027" w:rsidP="00B117ED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vastuuhenkilö:</w:t>
      </w:r>
      <w:r w:rsidR="005C08A9">
        <w:rPr>
          <w:lang w:val="fi-FI"/>
        </w:rPr>
        <w:t xml:space="preserve"> Jimi Björkbacka</w:t>
      </w:r>
    </w:p>
    <w:p w14:paraId="34516C81" w14:textId="77777777" w:rsidR="005C08A9" w:rsidRDefault="005C08A9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</w:p>
    <w:p w14:paraId="1C8FE35C" w14:textId="096EF61D" w:rsidR="005C08A9" w:rsidRDefault="005C08A9" w:rsidP="005C08A9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3: </w:t>
      </w:r>
    </w:p>
    <w:p w14:paraId="5711FB04" w14:textId="574676D2" w:rsidR="005C08A9" w:rsidRDefault="005C08A9" w:rsidP="005C08A9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>Tehtävän nimi: Talousvastaava</w:t>
      </w:r>
      <w:r w:rsidR="00B06027">
        <w:rPr>
          <w:b/>
          <w:bCs/>
          <w:lang w:val="fi-FI"/>
        </w:rPr>
        <w:fldChar w:fldCharType="begin"/>
      </w:r>
      <w:r w:rsidR="00B06027">
        <w:rPr>
          <w:b/>
          <w:bCs/>
          <w:lang w:val="fi-FI"/>
        </w:rPr>
        <w:fldChar w:fldCharType="separate"/>
      </w:r>
      <w:r w:rsidR="00B06027">
        <w:rPr>
          <w:b/>
          <w:bCs/>
          <w:lang w:val="fi-FI"/>
        </w:rPr>
        <w:t>Error! Bookmark not defined.</w:t>
      </w:r>
      <w:r w:rsidR="00B06027">
        <w:rPr>
          <w:b/>
          <w:bCs/>
          <w:lang w:val="fi-FI"/>
        </w:rPr>
        <w:fldChar w:fldCharType="end"/>
      </w:r>
    </w:p>
    <w:p w14:paraId="67D7A3F0" w14:textId="01A43F1E" w:rsidR="005C08A9" w:rsidRDefault="005C08A9" w:rsidP="005C08A9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>Tehtävän kuvaus: Huolehtii, että yhtiö tuottaa voittoa, eikä tappiota</w:t>
      </w:r>
    </w:p>
    <w:p w14:paraId="56B92612" w14:textId="0C304434" w:rsidR="00D376F0" w:rsidRPr="00D376F0" w:rsidRDefault="005C08A9" w:rsidP="00D376F0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vastuuhenkilö: Antti Kurri</w:t>
      </w:r>
    </w:p>
    <w:p w14:paraId="43B0C16F" w14:textId="77777777" w:rsidR="005C08A9" w:rsidRDefault="005C08A9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</w:p>
    <w:p w14:paraId="2787D6A1" w14:textId="3190EAE4" w:rsidR="00014F20" w:rsidRDefault="00014F20" w:rsidP="00014F20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4: </w:t>
      </w:r>
    </w:p>
    <w:p w14:paraId="214195DD" w14:textId="67D308BB" w:rsidR="00014F20" w:rsidRDefault="00014F20" w:rsidP="00014F20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 xml:space="preserve">Tehtävän nimi: </w:t>
      </w:r>
      <w:proofErr w:type="spellStart"/>
      <w:r>
        <w:rPr>
          <w:lang w:val="fi-FI"/>
        </w:rPr>
        <w:t>Art</w:t>
      </w:r>
      <w:proofErr w:type="spellEnd"/>
      <w:r>
        <w:rPr>
          <w:lang w:val="fi-FI"/>
        </w:rPr>
        <w:t xml:space="preserve"> </w:t>
      </w:r>
      <w:proofErr w:type="spellStart"/>
      <w:r w:rsidR="009B642B">
        <w:rPr>
          <w:lang w:val="fi-FI"/>
        </w:rPr>
        <w:t>D</w:t>
      </w:r>
      <w:r>
        <w:rPr>
          <w:lang w:val="fi-FI"/>
        </w:rPr>
        <w:t>irector</w:t>
      </w:r>
      <w:proofErr w:type="spellEnd"/>
      <w:r w:rsidR="00B06027">
        <w:rPr>
          <w:b/>
          <w:bCs/>
          <w:lang w:val="fi-FI"/>
        </w:rPr>
        <w:fldChar w:fldCharType="begin"/>
      </w:r>
      <w:r w:rsidR="00B06027">
        <w:rPr>
          <w:b/>
          <w:bCs/>
          <w:lang w:val="fi-FI"/>
        </w:rPr>
        <w:fldChar w:fldCharType="separate"/>
      </w:r>
      <w:r w:rsidR="00B06027">
        <w:rPr>
          <w:b/>
          <w:bCs/>
          <w:lang w:val="fi-FI"/>
        </w:rPr>
        <w:t>Error! Bookmark not defined.</w:t>
      </w:r>
      <w:r w:rsidR="00B06027">
        <w:rPr>
          <w:b/>
          <w:bCs/>
          <w:lang w:val="fi-FI"/>
        </w:rPr>
        <w:fldChar w:fldCharType="end"/>
      </w:r>
    </w:p>
    <w:p w14:paraId="6C1EFBAD" w14:textId="5F715B8D" w:rsidR="00014F20" w:rsidRDefault="00727096" w:rsidP="00014F20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 xml:space="preserve">Tehtävän kuvaus: </w:t>
      </w:r>
      <w:r w:rsidR="00524DA9">
        <w:rPr>
          <w:lang w:val="fi-FI"/>
        </w:rPr>
        <w:t>Huolehtii siitä, että kaikki näyttää hyvältä ja valmistuu ajallaan.</w:t>
      </w:r>
    </w:p>
    <w:p w14:paraId="42ED3F5C" w14:textId="7F687B60" w:rsidR="00B06027" w:rsidRDefault="00014F20" w:rsidP="00014F20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vastuuhenkilö: </w:t>
      </w:r>
      <w:r w:rsidR="00D95B7C">
        <w:rPr>
          <w:lang w:val="fi-FI"/>
        </w:rPr>
        <w:t>Annika Paakkanen</w:t>
      </w:r>
      <w:r w:rsidR="00B06027">
        <w:rPr>
          <w:b/>
          <w:bCs/>
          <w:lang w:val="fi-FI"/>
        </w:rPr>
        <w:fldChar w:fldCharType="begin"/>
      </w:r>
      <w:r w:rsidR="00B06027">
        <w:rPr>
          <w:b/>
          <w:bCs/>
          <w:lang w:val="fi-FI"/>
        </w:rPr>
        <w:fldChar w:fldCharType="separate"/>
      </w:r>
      <w:r w:rsidR="00B06027">
        <w:rPr>
          <w:b/>
          <w:bCs/>
          <w:lang w:val="fi-FI"/>
        </w:rPr>
        <w:t>Error! Bookmark not defined.</w:t>
      </w:r>
      <w:r w:rsidR="00B06027">
        <w:rPr>
          <w:b/>
          <w:bCs/>
          <w:lang w:val="fi-FI"/>
        </w:rPr>
        <w:fldChar w:fldCharType="end"/>
      </w:r>
    </w:p>
    <w:p w14:paraId="42ED3F5D" w14:textId="597A54C2" w:rsidR="00B06027" w:rsidRDefault="00B06027">
      <w:pPr>
        <w:pStyle w:val="Otsikko2"/>
        <w:rPr>
          <w:lang w:val="fi-FI"/>
        </w:rPr>
      </w:pPr>
      <w:bookmarkStart w:id="32" w:name="_Toc508711459"/>
      <w:r>
        <w:rPr>
          <w:lang w:val="fi-FI"/>
        </w:rPr>
        <w:t>3.2 Tulokset</w:t>
      </w:r>
      <w:bookmarkEnd w:id="32"/>
    </w:p>
    <w:p w14:paraId="42ED3F5E" w14:textId="77777777"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Tarvittaessa tuloksista voi laatia oheisen tyyppisen tulosluettelon:</w:t>
      </w:r>
    </w:p>
    <w:p w14:paraId="42ED3F5F" w14:textId="6270616F" w:rsidR="00B06027" w:rsidRDefault="00B06027">
      <w:pPr>
        <w:pStyle w:val="no"/>
        <w:ind w:left="1474"/>
        <w:jc w:val="both"/>
        <w:rPr>
          <w:lang w:val="fi-FI"/>
        </w:rPr>
      </w:pPr>
    </w:p>
    <w:p w14:paraId="76ECC58D" w14:textId="56D8772F" w:rsidR="001B5F16" w:rsidRDefault="001B5F16">
      <w:pPr>
        <w:pStyle w:val="no"/>
        <w:ind w:left="1474"/>
        <w:jc w:val="both"/>
        <w:rPr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628"/>
        <w:gridCol w:w="2486"/>
        <w:gridCol w:w="912"/>
        <w:gridCol w:w="2348"/>
        <w:gridCol w:w="1050"/>
        <w:gridCol w:w="1700"/>
      </w:tblGrid>
      <w:tr w:rsidR="002C5BF9" w14:paraId="7DA988D3" w14:textId="77777777" w:rsidTr="002C5BF9">
        <w:tc>
          <w:tcPr>
            <w:tcW w:w="628" w:type="dxa"/>
          </w:tcPr>
          <w:p w14:paraId="5DC13346" w14:textId="1134E68F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Nro</w:t>
            </w:r>
          </w:p>
        </w:tc>
        <w:tc>
          <w:tcPr>
            <w:tcW w:w="2486" w:type="dxa"/>
          </w:tcPr>
          <w:p w14:paraId="57D8F98B" w14:textId="73827A45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Projektin tulokset</w:t>
            </w:r>
          </w:p>
        </w:tc>
        <w:tc>
          <w:tcPr>
            <w:tcW w:w="912" w:type="dxa"/>
          </w:tcPr>
          <w:p w14:paraId="39EA1FAA" w14:textId="410B7317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Tyyppi</w:t>
            </w:r>
          </w:p>
        </w:tc>
        <w:tc>
          <w:tcPr>
            <w:tcW w:w="2348" w:type="dxa"/>
          </w:tcPr>
          <w:p w14:paraId="65CD9240" w14:textId="08BC1790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1050" w:type="dxa"/>
          </w:tcPr>
          <w:p w14:paraId="1A7084C2" w14:textId="3FC951D2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Tehtävä</w:t>
            </w:r>
          </w:p>
        </w:tc>
        <w:tc>
          <w:tcPr>
            <w:tcW w:w="1700" w:type="dxa"/>
          </w:tcPr>
          <w:p w14:paraId="69A1C258" w14:textId="3B6E34F7" w:rsidR="002C5BF9" w:rsidRDefault="002C5BF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Muuta</w:t>
            </w:r>
          </w:p>
        </w:tc>
      </w:tr>
      <w:tr w:rsidR="002C5BF9" w14:paraId="7B263A82" w14:textId="77777777" w:rsidTr="002C5BF9">
        <w:tc>
          <w:tcPr>
            <w:tcW w:w="628" w:type="dxa"/>
          </w:tcPr>
          <w:p w14:paraId="6BF30534" w14:textId="4F26FB34" w:rsidR="002C5BF9" w:rsidRDefault="0067517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1.</w:t>
            </w:r>
          </w:p>
        </w:tc>
        <w:tc>
          <w:tcPr>
            <w:tcW w:w="2486" w:type="dxa"/>
          </w:tcPr>
          <w:p w14:paraId="651B9426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6E0F642C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5F82DB2D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3A1F3C78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5B5F8961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20186E8A" w14:textId="77777777" w:rsidTr="002C5BF9">
        <w:tc>
          <w:tcPr>
            <w:tcW w:w="628" w:type="dxa"/>
          </w:tcPr>
          <w:p w14:paraId="049F7921" w14:textId="341E3C47" w:rsidR="002C5BF9" w:rsidRDefault="00675179" w:rsidP="0014374E">
            <w:pPr>
              <w:pStyle w:val="no"/>
              <w:jc w:val="both"/>
              <w:rPr>
                <w:lang w:val="fi-FI"/>
              </w:rPr>
            </w:pPr>
            <w:r>
              <w:rPr>
                <w:lang w:val="fi-FI"/>
              </w:rPr>
              <w:t>2.</w:t>
            </w:r>
          </w:p>
        </w:tc>
        <w:tc>
          <w:tcPr>
            <w:tcW w:w="2486" w:type="dxa"/>
          </w:tcPr>
          <w:p w14:paraId="74F689AD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310CB5DF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4FAA07F3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48FFCA3F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17FEABFB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05FB5B6D" w14:textId="77777777" w:rsidTr="002C5BF9">
        <w:tc>
          <w:tcPr>
            <w:tcW w:w="628" w:type="dxa"/>
          </w:tcPr>
          <w:p w14:paraId="64555A01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486" w:type="dxa"/>
          </w:tcPr>
          <w:p w14:paraId="396AC935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50B5BEDC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6767D822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15DB84DE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2184FD6F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236FFFFF" w14:textId="77777777" w:rsidTr="002C5BF9">
        <w:tc>
          <w:tcPr>
            <w:tcW w:w="628" w:type="dxa"/>
          </w:tcPr>
          <w:p w14:paraId="16EF1EBF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486" w:type="dxa"/>
          </w:tcPr>
          <w:p w14:paraId="6E7B3710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07FC4B11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74D86E2A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2E073ACB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66674932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5E691093" w14:textId="77777777" w:rsidTr="002C5BF9">
        <w:tc>
          <w:tcPr>
            <w:tcW w:w="628" w:type="dxa"/>
          </w:tcPr>
          <w:p w14:paraId="1ABCA4A4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486" w:type="dxa"/>
          </w:tcPr>
          <w:p w14:paraId="5204FA99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240EA350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609C04D5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5C72583D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29AFF57A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7F5B0934" w14:textId="77777777" w:rsidTr="002C5BF9">
        <w:tc>
          <w:tcPr>
            <w:tcW w:w="628" w:type="dxa"/>
          </w:tcPr>
          <w:p w14:paraId="7FADCDA3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486" w:type="dxa"/>
          </w:tcPr>
          <w:p w14:paraId="49B6D82E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06904132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6721BE87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1497370F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0827F127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  <w:tr w:rsidR="002C5BF9" w14:paraId="487F9830" w14:textId="77777777" w:rsidTr="002C5BF9">
        <w:tc>
          <w:tcPr>
            <w:tcW w:w="628" w:type="dxa"/>
          </w:tcPr>
          <w:p w14:paraId="627D1E41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486" w:type="dxa"/>
          </w:tcPr>
          <w:p w14:paraId="74FE81F2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912" w:type="dxa"/>
          </w:tcPr>
          <w:p w14:paraId="62CC150D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2348" w:type="dxa"/>
          </w:tcPr>
          <w:p w14:paraId="4A50828B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050" w:type="dxa"/>
          </w:tcPr>
          <w:p w14:paraId="0DACDAC7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  <w:tc>
          <w:tcPr>
            <w:tcW w:w="1700" w:type="dxa"/>
          </w:tcPr>
          <w:p w14:paraId="3B51B453" w14:textId="77777777" w:rsidR="002C5BF9" w:rsidRDefault="002C5BF9" w:rsidP="0014374E">
            <w:pPr>
              <w:pStyle w:val="no"/>
              <w:jc w:val="both"/>
              <w:rPr>
                <w:lang w:val="fi-FI"/>
              </w:rPr>
            </w:pPr>
          </w:p>
        </w:tc>
      </w:tr>
    </w:tbl>
    <w:p w14:paraId="42ED3F60" w14:textId="598B3550" w:rsidR="00B06027" w:rsidRDefault="00B06027" w:rsidP="0014374E">
      <w:pPr>
        <w:pStyle w:val="no"/>
        <w:jc w:val="both"/>
        <w:rPr>
          <w:lang w:val="fi-FI"/>
        </w:rPr>
      </w:pPr>
    </w:p>
    <w:p w14:paraId="42ED3F61" w14:textId="451269B9" w:rsidR="00B06027" w:rsidRDefault="001B5F16">
      <w:pPr>
        <w:pStyle w:val="Otsikko1"/>
        <w:rPr>
          <w:lang w:val="fi-FI"/>
        </w:rPr>
      </w:pPr>
      <w:bookmarkStart w:id="33" w:name="_Toc508711460"/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58240" behindDoc="0" locked="0" layoutInCell="0" allowOverlap="1" wp14:anchorId="42ED3F8F" wp14:editId="3D870E09">
            <wp:simplePos x="0" y="0"/>
            <wp:positionH relativeFrom="column">
              <wp:posOffset>1002030</wp:posOffset>
            </wp:positionH>
            <wp:positionV relativeFrom="paragraph">
              <wp:posOffset>0</wp:posOffset>
            </wp:positionV>
            <wp:extent cx="4663440" cy="212026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027">
        <w:rPr>
          <w:lang w:val="fi-FI"/>
        </w:rPr>
        <w:t>4</w:t>
      </w:r>
      <w:r w:rsidR="00B06027">
        <w:rPr>
          <w:lang w:val="fi-FI"/>
        </w:rPr>
        <w:tab/>
        <w:t>RESURSSIT JA ORGANISAATIO</w:t>
      </w:r>
      <w:bookmarkEnd w:id="33"/>
    </w:p>
    <w:p w14:paraId="42ED3F62" w14:textId="77777777"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Kuka tekee?</w:t>
      </w:r>
    </w:p>
    <w:p w14:paraId="42ED3F63" w14:textId="7CC3F948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Projektipäällikkö: </w:t>
      </w:r>
      <w:r w:rsidR="00160AE5">
        <w:rPr>
          <w:lang w:val="fi-FI"/>
        </w:rPr>
        <w:t xml:space="preserve">Veli </w:t>
      </w:r>
      <w:proofErr w:type="spellStart"/>
      <w:r w:rsidR="00160AE5">
        <w:rPr>
          <w:lang w:val="fi-FI"/>
        </w:rPr>
        <w:t>Jakkula</w:t>
      </w:r>
      <w:proofErr w:type="spellEnd"/>
    </w:p>
    <w:p w14:paraId="42ED3F64" w14:textId="77777777" w:rsidR="00B06027" w:rsidRDefault="00B06027">
      <w:pPr>
        <w:pStyle w:val="no"/>
        <w:ind w:left="3685"/>
        <w:jc w:val="both"/>
        <w:rPr>
          <w:lang w:val="fi-FI"/>
        </w:rPr>
      </w:pPr>
    </w:p>
    <w:p w14:paraId="42ED3F65" w14:textId="402E078F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Projektiryhmän jäsenet:</w:t>
      </w:r>
      <w:r w:rsidR="00160AE5">
        <w:rPr>
          <w:lang w:val="fi-FI"/>
        </w:rPr>
        <w:t xml:space="preserve"> Veli </w:t>
      </w:r>
      <w:proofErr w:type="spellStart"/>
      <w:r w:rsidR="00160AE5">
        <w:rPr>
          <w:lang w:val="fi-FI"/>
        </w:rPr>
        <w:t>Jakkula</w:t>
      </w:r>
      <w:proofErr w:type="spellEnd"/>
      <w:r w:rsidR="00160AE5">
        <w:rPr>
          <w:lang w:val="fi-FI"/>
        </w:rPr>
        <w:t>, Jimi Björ</w:t>
      </w:r>
      <w:r w:rsidR="00802B4D">
        <w:rPr>
          <w:lang w:val="fi-FI"/>
        </w:rPr>
        <w:t xml:space="preserve">kbacka, Antti Kurri, </w:t>
      </w:r>
      <w:r w:rsidR="00040EBF">
        <w:rPr>
          <w:lang w:val="fi-FI"/>
        </w:rPr>
        <w:t xml:space="preserve">Annika Paakkanen, </w:t>
      </w:r>
      <w:r w:rsidR="0033037A">
        <w:rPr>
          <w:lang w:val="fi-FI"/>
        </w:rPr>
        <w:t>Miikka Harri</w:t>
      </w:r>
    </w:p>
    <w:p w14:paraId="42ED3F66" w14:textId="77777777" w:rsidR="00B06027" w:rsidRDefault="00B06027">
      <w:pPr>
        <w:pStyle w:val="no"/>
        <w:ind w:left="3685"/>
        <w:jc w:val="both"/>
        <w:rPr>
          <w:lang w:val="fi-FI"/>
        </w:rPr>
      </w:pPr>
    </w:p>
    <w:p w14:paraId="42ED3F67" w14:textId="235F426C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Johtoryhmän/tukiryhmän jäsenet:</w:t>
      </w:r>
      <w:r w:rsidR="0033037A">
        <w:rPr>
          <w:lang w:val="fi-FI"/>
        </w:rPr>
        <w:t xml:space="preserve"> </w:t>
      </w:r>
      <w:r w:rsidR="00362186">
        <w:rPr>
          <w:lang w:val="fi-FI"/>
        </w:rPr>
        <w:t xml:space="preserve">Veli </w:t>
      </w:r>
      <w:proofErr w:type="spellStart"/>
      <w:r w:rsidR="00362186">
        <w:rPr>
          <w:lang w:val="fi-FI"/>
        </w:rPr>
        <w:t>Jakkula</w:t>
      </w:r>
      <w:proofErr w:type="spellEnd"/>
      <w:r w:rsidR="00362186">
        <w:rPr>
          <w:lang w:val="fi-FI"/>
        </w:rPr>
        <w:t>, Annika Paakkanen, Jimi Björkbacka, Antti Kurri</w:t>
      </w:r>
    </w:p>
    <w:p w14:paraId="42ED3F68" w14:textId="77777777" w:rsidR="00B06027" w:rsidRDefault="00B06027">
      <w:pPr>
        <w:pStyle w:val="no"/>
        <w:ind w:left="3685"/>
        <w:jc w:val="both"/>
        <w:rPr>
          <w:lang w:val="fi-FI"/>
        </w:rPr>
      </w:pPr>
    </w:p>
    <w:p w14:paraId="42ED3F69" w14:textId="3CBB1203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Alihankkijat: </w:t>
      </w:r>
      <w:r w:rsidR="00FE1433">
        <w:rPr>
          <w:lang w:val="fi-FI"/>
        </w:rPr>
        <w:t>-</w:t>
      </w:r>
    </w:p>
    <w:p w14:paraId="42ED3F6A" w14:textId="77777777" w:rsidR="00B06027" w:rsidRDefault="00B06027">
      <w:pPr>
        <w:pStyle w:val="no"/>
        <w:ind w:left="3685"/>
        <w:jc w:val="both"/>
        <w:rPr>
          <w:lang w:val="fi-FI"/>
        </w:rPr>
      </w:pPr>
    </w:p>
    <w:p w14:paraId="42ED3F6B" w14:textId="46E49803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Laite- ja ohjelmistoresurssit:</w:t>
      </w:r>
      <w:r w:rsidR="00362186">
        <w:rPr>
          <w:lang w:val="fi-FI"/>
        </w:rPr>
        <w:t xml:space="preserve"> Android </w:t>
      </w:r>
      <w:r w:rsidR="00271D47">
        <w:rPr>
          <w:lang w:val="fi-FI"/>
        </w:rPr>
        <w:t xml:space="preserve">studio, </w:t>
      </w:r>
      <w:proofErr w:type="spellStart"/>
      <w:r w:rsidR="00271D47">
        <w:rPr>
          <w:lang w:val="fi-FI"/>
        </w:rPr>
        <w:t>Git</w:t>
      </w:r>
      <w:proofErr w:type="spellEnd"/>
      <w:r w:rsidR="00AC1364">
        <w:rPr>
          <w:lang w:val="fi-FI"/>
        </w:rPr>
        <w:t>,</w:t>
      </w:r>
      <w:r w:rsidR="004153C4">
        <w:rPr>
          <w:lang w:val="fi-FI"/>
        </w:rPr>
        <w:t xml:space="preserve"> </w:t>
      </w:r>
      <w:r w:rsidR="00AC1364">
        <w:rPr>
          <w:lang w:val="fi-FI"/>
        </w:rPr>
        <w:t xml:space="preserve">Kannettavat tietokoneet ja </w:t>
      </w:r>
      <w:r w:rsidR="004153C4">
        <w:rPr>
          <w:lang w:val="fi-FI"/>
        </w:rPr>
        <w:t>Android-käyttöjärjestelmälliset puhelimet</w:t>
      </w:r>
    </w:p>
    <w:p w14:paraId="42ED3F6C" w14:textId="77777777"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 </w:t>
      </w:r>
    </w:p>
    <w:p w14:paraId="42ED3F6D" w14:textId="77777777" w:rsidR="00B06027" w:rsidRDefault="00B06027">
      <w:pPr>
        <w:pStyle w:val="Otsikko1"/>
        <w:rPr>
          <w:lang w:val="fi-FI"/>
        </w:rPr>
      </w:pPr>
      <w:bookmarkStart w:id="34" w:name="_Toc508711461"/>
      <w:r>
        <w:rPr>
          <w:lang w:val="fi-FI"/>
        </w:rPr>
        <w:t>5</w:t>
      </w:r>
      <w:r>
        <w:rPr>
          <w:lang w:val="fi-FI"/>
        </w:rPr>
        <w:tab/>
        <w:t>AIKATAULU</w:t>
      </w:r>
      <w:bookmarkEnd w:id="34"/>
    </w:p>
    <w:p w14:paraId="42ED3F70" w14:textId="2602E154" w:rsidR="004C43BD" w:rsidRDefault="00DD3F68" w:rsidP="004C43BD">
      <w:pPr>
        <w:pStyle w:val="Otsikko1"/>
        <w:rPr>
          <w:b w:val="0"/>
          <w:lang w:val="fi-FI"/>
        </w:rPr>
      </w:pPr>
      <w:r>
        <w:rPr>
          <w:lang w:val="fi-FI"/>
        </w:rPr>
        <w:tab/>
      </w:r>
      <w:r>
        <w:rPr>
          <w:b w:val="0"/>
          <w:lang w:val="fi-FI"/>
        </w:rPr>
        <w:tab/>
      </w:r>
      <w:bookmarkStart w:id="35" w:name="_Toc508711462"/>
      <w:r>
        <w:rPr>
          <w:b w:val="0"/>
          <w:lang w:val="fi-FI"/>
        </w:rPr>
        <w:t>Projekti aloitetaan 12.3.2018</w:t>
      </w:r>
      <w:bookmarkEnd w:id="35"/>
    </w:p>
    <w:p w14:paraId="5397A40B" w14:textId="41D04162" w:rsidR="009B642B" w:rsidRPr="009B642B" w:rsidRDefault="009B642B" w:rsidP="009B642B">
      <w:pPr>
        <w:pStyle w:val="t2"/>
        <w:ind w:left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Tilannekatsaukset </w:t>
      </w:r>
      <w:proofErr w:type="spellStart"/>
      <w:r>
        <w:rPr>
          <w:lang w:val="fi-FI"/>
        </w:rPr>
        <w:t>viikottain</w:t>
      </w:r>
      <w:bookmarkStart w:id="36" w:name="_GoBack"/>
      <w:bookmarkEnd w:id="36"/>
      <w:proofErr w:type="spellEnd"/>
    </w:p>
    <w:p w14:paraId="178D284A" w14:textId="4EC182F2" w:rsidR="005F55EB" w:rsidRPr="005F55EB" w:rsidRDefault="00F34165" w:rsidP="005F55EB">
      <w:pPr>
        <w:pStyle w:val="t2"/>
        <w:ind w:left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Väliseminaari pidetään 26.3.2018</w:t>
      </w:r>
    </w:p>
    <w:p w14:paraId="3A4B5F0A" w14:textId="1A88F944" w:rsidR="00DD3F68" w:rsidRPr="00DD3F68" w:rsidRDefault="00F34165" w:rsidP="00DD3F68">
      <w:pPr>
        <w:pStyle w:val="t2"/>
        <w:ind w:left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Loppuseminaari pidetään 26.4.2</w:t>
      </w:r>
      <w:r w:rsidR="009D3ABB">
        <w:rPr>
          <w:lang w:val="fi-FI"/>
        </w:rPr>
        <w:t>01</w:t>
      </w:r>
      <w:r>
        <w:rPr>
          <w:lang w:val="fi-FI"/>
        </w:rPr>
        <w:t>8</w:t>
      </w:r>
    </w:p>
    <w:p w14:paraId="42ED3F71" w14:textId="77777777" w:rsidR="00B06027" w:rsidRDefault="00B06027">
      <w:pPr>
        <w:pStyle w:val="Otsikko1"/>
        <w:rPr>
          <w:lang w:val="fi-FI"/>
        </w:rPr>
      </w:pPr>
      <w:bookmarkStart w:id="37" w:name="_Toc508711463"/>
      <w:r>
        <w:rPr>
          <w:lang w:val="fi-FI"/>
        </w:rPr>
        <w:t>6</w:t>
      </w:r>
      <w:r>
        <w:rPr>
          <w:lang w:val="fi-FI"/>
        </w:rPr>
        <w:tab/>
        <w:t>KUSTANNUSARVIO JA RAHOITUSSUUNNITELMA</w:t>
      </w:r>
      <w:bookmarkEnd w:id="37"/>
    </w:p>
    <w:p w14:paraId="42ED3F72" w14:textId="77777777" w:rsidR="00B06027" w:rsidRDefault="00B06027">
      <w:pPr>
        <w:pStyle w:val="Otsikko2"/>
        <w:rPr>
          <w:lang w:val="fi-FI"/>
        </w:rPr>
      </w:pPr>
      <w:bookmarkStart w:id="38" w:name="_Toc508711464"/>
      <w:r>
        <w:rPr>
          <w:lang w:val="fi-FI"/>
        </w:rPr>
        <w:t>6.1 Kustannusarvio</w:t>
      </w:r>
      <w:bookmarkEnd w:id="38"/>
    </w:p>
    <w:p w14:paraId="42ED3F73" w14:textId="3B797859" w:rsidR="00B06027" w:rsidRPr="00EC538F" w:rsidRDefault="00EC538F">
      <w:pPr>
        <w:pStyle w:val="no"/>
        <w:ind w:left="1474"/>
        <w:jc w:val="both"/>
        <w:rPr>
          <w:bCs/>
          <w:lang w:val="fi-FI"/>
        </w:rPr>
      </w:pPr>
      <w:r w:rsidRPr="00EC538F">
        <w:rPr>
          <w:bCs/>
          <w:lang w:val="fi-FI"/>
        </w:rPr>
        <w:t>Projektin kustannusarvio</w:t>
      </w:r>
      <w:r w:rsidR="004153C4">
        <w:rPr>
          <w:bCs/>
          <w:lang w:val="fi-FI"/>
        </w:rPr>
        <w:t>t</w:t>
      </w:r>
      <w:r w:rsidRPr="00EC538F">
        <w:rPr>
          <w:bCs/>
          <w:lang w:val="fi-FI"/>
        </w:rPr>
        <w:t xml:space="preserve"> on esitelty taulukossa 1.</w:t>
      </w:r>
    </w:p>
    <w:p w14:paraId="42ED3F75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76" w14:textId="77777777"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Taulukko 1: Projektin kustannusarvio.</w:t>
      </w:r>
    </w:p>
    <w:p w14:paraId="5FD67B60" w14:textId="77777777" w:rsidR="0014374E" w:rsidRDefault="0014374E">
      <w:pPr>
        <w:pStyle w:val="no"/>
        <w:ind w:left="1474"/>
        <w:jc w:val="both"/>
        <w:rPr>
          <w:lang w:val="fi-FI"/>
        </w:rPr>
      </w:pPr>
    </w:p>
    <w:bookmarkStart w:id="39" w:name="_MON_1582444921"/>
    <w:bookmarkEnd w:id="39"/>
    <w:p w14:paraId="42ED3F77" w14:textId="77B16F09" w:rsidR="00B06027" w:rsidRDefault="008E47DA">
      <w:pPr>
        <w:pStyle w:val="no"/>
        <w:ind w:left="1474"/>
        <w:jc w:val="both"/>
        <w:rPr>
          <w:lang w:val="fi-FI"/>
        </w:rPr>
      </w:pPr>
      <w:r>
        <w:rPr>
          <w:szCs w:val="20"/>
          <w:lang w:val="fi-FI"/>
        </w:rPr>
        <w:object w:dxaOrig="6799" w:dyaOrig="3509" w14:anchorId="42ED3F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75.5pt" o:ole="" fillcolor="window">
            <v:imagedata r:id="rId10" o:title=""/>
          </v:shape>
          <o:OLEObject Type="Embed" ProgID="Excel.Sheet.8" ShapeID="_x0000_i1025" DrawAspect="Content" ObjectID="_1582960666" r:id="rId11"/>
        </w:object>
      </w:r>
    </w:p>
    <w:p w14:paraId="42ED3F78" w14:textId="77777777" w:rsidR="00B06027" w:rsidRDefault="00B06027">
      <w:pPr>
        <w:pStyle w:val="no"/>
        <w:tabs>
          <w:tab w:val="left" w:pos="7088"/>
        </w:tabs>
        <w:ind w:left="1474"/>
        <w:jc w:val="both"/>
        <w:rPr>
          <w:lang w:val="fi-FI"/>
        </w:rPr>
      </w:pPr>
    </w:p>
    <w:p w14:paraId="42ED3F79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7A" w14:textId="77777777" w:rsidR="00B06027" w:rsidRDefault="00B06027">
      <w:pPr>
        <w:pStyle w:val="Otsikko2"/>
        <w:rPr>
          <w:lang w:val="fi-FI"/>
        </w:rPr>
      </w:pPr>
      <w:r>
        <w:rPr>
          <w:lang w:val="fi-FI"/>
        </w:rPr>
        <w:br w:type="page"/>
      </w:r>
    </w:p>
    <w:p w14:paraId="42ED3F7B" w14:textId="77777777" w:rsidR="00B06027" w:rsidRDefault="00B06027">
      <w:pPr>
        <w:pStyle w:val="Otsikko2"/>
        <w:rPr>
          <w:lang w:val="fi-FI"/>
        </w:rPr>
      </w:pPr>
      <w:bookmarkStart w:id="40" w:name="_Toc508711465"/>
      <w:r>
        <w:rPr>
          <w:lang w:val="fi-FI"/>
        </w:rPr>
        <w:lastRenderedPageBreak/>
        <w:t>6.2 Rahoitussuunnitelma</w:t>
      </w:r>
      <w:r>
        <w:rPr>
          <w:lang w:val="fi-FI"/>
        </w:rPr>
        <w:fldChar w:fldCharType="begin"/>
      </w:r>
      <w:bookmarkEnd w:id="40"/>
      <w:r>
        <w:rPr>
          <w:lang w:val="fi-FI"/>
        </w:rPr>
        <w:fldChar w:fldCharType="separate"/>
      </w:r>
      <w:r>
        <w:rPr>
          <w:lang w:val="fi-FI"/>
        </w:rPr>
        <w:t>Error! Bookmark not defined.</w:t>
      </w:r>
      <w:r>
        <w:rPr>
          <w:lang w:val="fi-FI"/>
        </w:rPr>
        <w:fldChar w:fldCharType="end"/>
      </w:r>
      <w:r>
        <w:rPr>
          <w:lang w:val="fi-FI"/>
        </w:rPr>
        <w:t xml:space="preserve"> </w:t>
      </w:r>
    </w:p>
    <w:p w14:paraId="42ED3F7C" w14:textId="77777777"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Projektin rahoitussuunnitelma on esitetty taulukossa 2.</w:t>
      </w:r>
    </w:p>
    <w:p w14:paraId="42ED3F7E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7F" w14:textId="77777777"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Taulukko 2: Projektin rahoitussuunnitelma.</w:t>
      </w:r>
    </w:p>
    <w:bookmarkStart w:id="41" w:name="_1582449680"/>
    <w:bookmarkEnd w:id="41"/>
    <w:p w14:paraId="42ED3F80" w14:textId="752E12F7" w:rsidR="00B06027" w:rsidRDefault="00EC538F">
      <w:pPr>
        <w:pStyle w:val="no"/>
        <w:ind w:left="1474"/>
        <w:jc w:val="both"/>
        <w:rPr>
          <w:lang w:val="fi-FI"/>
        </w:rPr>
      </w:pPr>
      <w:r>
        <w:rPr>
          <w:szCs w:val="20"/>
          <w:lang w:val="fi-FI"/>
        </w:rPr>
        <w:object w:dxaOrig="7982" w:dyaOrig="1531" w14:anchorId="42ED3F92">
          <v:shape id="_x0000_i1026" type="#_x0000_t75" style="width:399.75pt;height:76.5pt" o:ole="" fillcolor="window">
            <v:imagedata r:id="rId12" o:title=""/>
          </v:shape>
          <o:OLEObject Type="Embed" ProgID="Excel.Sheet.8" ShapeID="_x0000_i1026" DrawAspect="Content" ObjectID="_1582960667" r:id="rId13"/>
        </w:object>
      </w:r>
    </w:p>
    <w:p w14:paraId="42ED3F81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82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83" w14:textId="77777777" w:rsidR="00B06027" w:rsidRDefault="00B06027">
      <w:pPr>
        <w:pStyle w:val="Otsikko1"/>
        <w:rPr>
          <w:lang w:val="fi-FI"/>
        </w:rPr>
      </w:pPr>
      <w:bookmarkStart w:id="42" w:name="_Toc508711466"/>
      <w:r>
        <w:rPr>
          <w:lang w:val="fi-FI"/>
        </w:rPr>
        <w:t>7</w:t>
      </w:r>
      <w:r>
        <w:rPr>
          <w:lang w:val="fi-FI"/>
        </w:rPr>
        <w:tab/>
        <w:t>RISKIEN ARVIOINTI</w:t>
      </w:r>
      <w:bookmarkEnd w:id="42"/>
    </w:p>
    <w:p w14:paraId="68D8875E" w14:textId="72B51413" w:rsidR="00DD16F7" w:rsidRDefault="00F05945" w:rsidP="005F052F">
      <w:pPr>
        <w:pStyle w:val="no"/>
        <w:numPr>
          <w:ilvl w:val="0"/>
          <w:numId w:val="2"/>
        </w:numPr>
        <w:jc w:val="both"/>
        <w:rPr>
          <w:bCs/>
          <w:lang w:val="fi-FI"/>
        </w:rPr>
      </w:pPr>
      <w:r>
        <w:rPr>
          <w:bCs/>
          <w:lang w:val="fi-FI"/>
        </w:rPr>
        <w:t xml:space="preserve">Ajan loppuminen </w:t>
      </w:r>
      <w:r w:rsidR="00A70D72">
        <w:rPr>
          <w:bCs/>
          <w:lang w:val="fi-FI"/>
        </w:rPr>
        <w:t>kesken</w:t>
      </w:r>
      <w:r>
        <w:rPr>
          <w:bCs/>
          <w:lang w:val="fi-FI"/>
        </w:rPr>
        <w:t xml:space="preserve"> Siihen varaudutaan suunnittelemalla pelin ominaisuudet siten, että tarvittaessa voidaan ylimääräisiä ominaisuuksia karsia pois</w:t>
      </w:r>
      <w:r w:rsidR="00B454E6">
        <w:rPr>
          <w:bCs/>
          <w:lang w:val="fi-FI"/>
        </w:rPr>
        <w:t>.</w:t>
      </w:r>
    </w:p>
    <w:p w14:paraId="52FC4DA7" w14:textId="2C9A287A" w:rsidR="005F052F" w:rsidRDefault="00B117ED" w:rsidP="005F052F">
      <w:pPr>
        <w:pStyle w:val="no"/>
        <w:numPr>
          <w:ilvl w:val="0"/>
          <w:numId w:val="2"/>
        </w:numPr>
        <w:jc w:val="both"/>
        <w:rPr>
          <w:bCs/>
          <w:lang w:val="fi-FI"/>
        </w:rPr>
      </w:pPr>
      <w:r>
        <w:rPr>
          <w:bCs/>
          <w:lang w:val="fi-FI"/>
        </w:rPr>
        <w:t>Projektin jäsenten poissaolo. Sii</w:t>
      </w:r>
      <w:r w:rsidR="00DC0847">
        <w:rPr>
          <w:bCs/>
          <w:lang w:val="fi-FI"/>
        </w:rPr>
        <w:t>hen varaudutaan pysymällä ajan tasalla muitten tekemisistä, jotta voidaan tarvittaessa jatkaa tois</w:t>
      </w:r>
      <w:r w:rsidR="00A70D72">
        <w:rPr>
          <w:bCs/>
          <w:lang w:val="fi-FI"/>
        </w:rPr>
        <w:t>en tehtäviä.</w:t>
      </w:r>
    </w:p>
    <w:p w14:paraId="5125E0D8" w14:textId="229F1471" w:rsidR="005E2124" w:rsidRPr="005E2124" w:rsidRDefault="0039113C" w:rsidP="005E2124">
      <w:pPr>
        <w:pStyle w:val="no"/>
        <w:numPr>
          <w:ilvl w:val="0"/>
          <w:numId w:val="2"/>
        </w:numPr>
        <w:jc w:val="both"/>
        <w:rPr>
          <w:bCs/>
          <w:lang w:val="fi-FI"/>
        </w:rPr>
      </w:pPr>
      <w:r>
        <w:rPr>
          <w:bCs/>
          <w:lang w:val="fi-FI"/>
        </w:rPr>
        <w:t xml:space="preserve">Laatu ei vastaa odotuksia. </w:t>
      </w:r>
      <w:r w:rsidR="00714F87">
        <w:rPr>
          <w:bCs/>
          <w:lang w:val="fi-FI"/>
        </w:rPr>
        <w:t>Siihen varaudutaan</w:t>
      </w:r>
      <w:r w:rsidR="0052522E">
        <w:rPr>
          <w:bCs/>
          <w:lang w:val="fi-FI"/>
        </w:rPr>
        <w:t xml:space="preserve"> tekemällä huolellisesti.</w:t>
      </w:r>
    </w:p>
    <w:p w14:paraId="74262137" w14:textId="2150A660" w:rsidR="0009396A" w:rsidRDefault="0009396A">
      <w:pPr>
        <w:pStyle w:val="no"/>
        <w:ind w:left="1474"/>
        <w:jc w:val="both"/>
        <w:rPr>
          <w:b/>
          <w:bCs/>
          <w:lang w:val="fi-FI"/>
        </w:rPr>
      </w:pPr>
    </w:p>
    <w:p w14:paraId="42ED3F86" w14:textId="77777777" w:rsidR="00B06027" w:rsidRDefault="00B06027">
      <w:pPr>
        <w:pStyle w:val="no"/>
        <w:ind w:left="1474"/>
        <w:jc w:val="both"/>
        <w:rPr>
          <w:lang w:val="fi-FI"/>
        </w:rPr>
      </w:pPr>
    </w:p>
    <w:p w14:paraId="42ED3F87" w14:textId="77777777" w:rsidR="00B06027" w:rsidRDefault="00B06027">
      <w:pPr>
        <w:pStyle w:val="Otsikko1"/>
        <w:rPr>
          <w:lang w:val="fi-FI"/>
        </w:rPr>
      </w:pPr>
      <w:bookmarkStart w:id="43" w:name="_Toc508711467"/>
      <w:r>
        <w:rPr>
          <w:lang w:val="fi-FI"/>
        </w:rPr>
        <w:t>8</w:t>
      </w:r>
      <w:r>
        <w:rPr>
          <w:lang w:val="fi-FI"/>
        </w:rPr>
        <w:tab/>
        <w:t>PROJEKTIN PÄÄTTÄMINEN</w:t>
      </w:r>
      <w:bookmarkEnd w:id="43"/>
    </w:p>
    <w:p w14:paraId="110A3304" w14:textId="77777777" w:rsidR="007D7C34" w:rsidRDefault="005E2124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Projekti voidaan todeta päättyneeksi, kun </w:t>
      </w:r>
      <w:r w:rsidR="00277419">
        <w:rPr>
          <w:lang w:val="fi-FI"/>
        </w:rPr>
        <w:t xml:space="preserve">koossa </w:t>
      </w:r>
      <w:r w:rsidR="007D7C34">
        <w:rPr>
          <w:lang w:val="fi-FI"/>
        </w:rPr>
        <w:t>seuraavat ominaisuudet:</w:t>
      </w:r>
    </w:p>
    <w:p w14:paraId="0A5F733B" w14:textId="77777777" w:rsidR="007D7C34" w:rsidRDefault="00277419" w:rsidP="007D7C34">
      <w:pPr>
        <w:pStyle w:val="no"/>
        <w:numPr>
          <w:ilvl w:val="0"/>
          <w:numId w:val="3"/>
        </w:numPr>
        <w:jc w:val="both"/>
        <w:rPr>
          <w:lang w:val="fi-FI"/>
        </w:rPr>
      </w:pPr>
      <w:r>
        <w:rPr>
          <w:lang w:val="fi-FI"/>
        </w:rPr>
        <w:t>grafiikat</w:t>
      </w:r>
    </w:p>
    <w:p w14:paraId="1B4D0301" w14:textId="217D3DE9" w:rsidR="007D7C34" w:rsidRDefault="00582C89" w:rsidP="007D7C34">
      <w:pPr>
        <w:pStyle w:val="no"/>
        <w:numPr>
          <w:ilvl w:val="0"/>
          <w:numId w:val="3"/>
        </w:numPr>
        <w:jc w:val="both"/>
        <w:rPr>
          <w:lang w:val="fi-FI"/>
        </w:rPr>
      </w:pPr>
      <w:r>
        <w:rPr>
          <w:lang w:val="fi-FI"/>
        </w:rPr>
        <w:t>pelimaailma</w:t>
      </w:r>
    </w:p>
    <w:p w14:paraId="21DEE13A" w14:textId="77777777" w:rsidR="007D7C34" w:rsidRDefault="00277419" w:rsidP="007D7C34">
      <w:pPr>
        <w:pStyle w:val="no"/>
        <w:numPr>
          <w:ilvl w:val="0"/>
          <w:numId w:val="3"/>
        </w:numPr>
        <w:jc w:val="both"/>
        <w:rPr>
          <w:lang w:val="fi-FI"/>
        </w:rPr>
      </w:pPr>
      <w:r>
        <w:rPr>
          <w:lang w:val="fi-FI"/>
        </w:rPr>
        <w:t>minipelit</w:t>
      </w:r>
    </w:p>
    <w:p w14:paraId="6DE327D5" w14:textId="77777777" w:rsidR="007D7C34" w:rsidRDefault="009B4815" w:rsidP="007D7C34">
      <w:pPr>
        <w:pStyle w:val="no"/>
        <w:numPr>
          <w:ilvl w:val="0"/>
          <w:numId w:val="3"/>
        </w:numPr>
        <w:jc w:val="both"/>
        <w:rPr>
          <w:lang w:val="fi-FI"/>
        </w:rPr>
      </w:pPr>
      <w:r>
        <w:rPr>
          <w:lang w:val="fi-FI"/>
        </w:rPr>
        <w:t xml:space="preserve">välikohtaukset </w:t>
      </w:r>
    </w:p>
    <w:p w14:paraId="42ED3F88" w14:textId="0F348BC8" w:rsidR="00B06027" w:rsidRDefault="009B4815" w:rsidP="007D7C34">
      <w:pPr>
        <w:pStyle w:val="no"/>
        <w:numPr>
          <w:ilvl w:val="0"/>
          <w:numId w:val="3"/>
        </w:numPr>
        <w:jc w:val="both"/>
        <w:rPr>
          <w:lang w:val="fi-FI"/>
        </w:rPr>
      </w:pPr>
      <w:r>
        <w:rPr>
          <w:lang w:val="fi-FI"/>
        </w:rPr>
        <w:t>pelimekaniikat</w:t>
      </w:r>
      <w:r w:rsidR="00D2721D">
        <w:rPr>
          <w:lang w:val="fi-FI"/>
        </w:rPr>
        <w:t>.</w:t>
      </w:r>
    </w:p>
    <w:p w14:paraId="42ED3F8A" w14:textId="19B43518" w:rsidR="00B06027" w:rsidRDefault="00B06027" w:rsidP="00582C89">
      <w:pPr>
        <w:pStyle w:val="no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14:paraId="42ED3F8D" w14:textId="1949D3EA" w:rsidR="00B06027" w:rsidRDefault="00B06027" w:rsidP="00582C89">
      <w:pPr>
        <w:pStyle w:val="Otsikko1"/>
        <w:rPr>
          <w:lang w:val="fi-FI"/>
        </w:rPr>
      </w:pPr>
      <w:bookmarkStart w:id="44" w:name="_Toc508711468"/>
      <w:r>
        <w:rPr>
          <w:lang w:val="fi-FI"/>
        </w:rPr>
        <w:t>9</w:t>
      </w:r>
      <w:r>
        <w:rPr>
          <w:lang w:val="fi-FI"/>
        </w:rPr>
        <w:tab/>
        <w:t>LIITTEET</w:t>
      </w:r>
      <w:bookmarkEnd w:id="44"/>
      <w:r>
        <w:rPr>
          <w:lang w:val="fi-FI"/>
        </w:rPr>
        <w:tab/>
      </w:r>
      <w:r>
        <w:rPr>
          <w:b w:val="0"/>
          <w:bCs w:val="0"/>
          <w:lang w:val="fi-FI"/>
        </w:rPr>
        <w:fldChar w:fldCharType="begin"/>
      </w:r>
      <w:r>
        <w:rPr>
          <w:b w:val="0"/>
          <w:bCs w:val="0"/>
          <w:lang w:val="fi-FI"/>
        </w:rPr>
        <w:fldChar w:fldCharType="separate"/>
      </w:r>
      <w:r>
        <w:rPr>
          <w:lang w:val="fi-FI"/>
        </w:rPr>
        <w:t>Error! Bookmark not defined.</w:t>
      </w:r>
      <w:r>
        <w:rPr>
          <w:b w:val="0"/>
          <w:bCs w:val="0"/>
          <w:lang w:val="fi-FI"/>
        </w:rPr>
        <w:fldChar w:fldCharType="end"/>
      </w:r>
    </w:p>
    <w:p w14:paraId="42ED3F8E" w14:textId="77777777" w:rsidR="00B06027" w:rsidRDefault="00B06027">
      <w:pPr>
        <w:rPr>
          <w:lang w:val="fi-FI"/>
        </w:rPr>
      </w:pPr>
    </w:p>
    <w:sectPr w:rsidR="00B06027">
      <w:headerReference w:type="default" r:id="rId14"/>
      <w:headerReference w:type="first" r:id="rId15"/>
      <w:pgSz w:w="11906" w:h="16838"/>
      <w:pgMar w:top="1474" w:right="567" w:bottom="851" w:left="1134" w:header="454" w:footer="56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F881" w14:textId="77777777" w:rsidR="00300A07" w:rsidRDefault="00300A07">
      <w:pPr>
        <w:spacing w:line="240" w:lineRule="auto"/>
      </w:pPr>
      <w:r>
        <w:separator/>
      </w:r>
    </w:p>
  </w:endnote>
  <w:endnote w:type="continuationSeparator" w:id="0">
    <w:p w14:paraId="142735D9" w14:textId="77777777" w:rsidR="00300A07" w:rsidRDefault="00300A07">
      <w:pPr>
        <w:spacing w:line="240" w:lineRule="auto"/>
      </w:pPr>
      <w:r>
        <w:continuationSeparator/>
      </w:r>
    </w:p>
  </w:endnote>
  <w:endnote w:type="continuationNotice" w:id="1">
    <w:p w14:paraId="037CFDD2" w14:textId="77777777" w:rsidR="00300A07" w:rsidRDefault="00300A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F991A" w14:textId="77777777" w:rsidR="00300A07" w:rsidRDefault="00300A07">
      <w:pPr>
        <w:spacing w:line="240" w:lineRule="auto"/>
      </w:pPr>
      <w:r>
        <w:separator/>
      </w:r>
    </w:p>
  </w:footnote>
  <w:footnote w:type="continuationSeparator" w:id="0">
    <w:p w14:paraId="36583AD0" w14:textId="77777777" w:rsidR="00300A07" w:rsidRDefault="00300A07">
      <w:pPr>
        <w:spacing w:line="240" w:lineRule="auto"/>
      </w:pPr>
      <w:r>
        <w:continuationSeparator/>
      </w:r>
    </w:p>
  </w:footnote>
  <w:footnote w:type="continuationNotice" w:id="1">
    <w:p w14:paraId="14493A9D" w14:textId="77777777" w:rsidR="00300A07" w:rsidRDefault="00300A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D3F97" w14:textId="77777777" w:rsidR="00890355" w:rsidRDefault="00890355">
    <w:pPr>
      <w:pStyle w:val="Yltunniste"/>
      <w:framePr w:w="1224" w:h="1022" w:hSpace="180" w:wrap="auto" w:vAnchor="text" w:hAnchor="page" w:x="1153" w:y="-18"/>
      <w:rPr>
        <w:noProof/>
      </w:rPr>
    </w:pPr>
  </w:p>
  <w:p w14:paraId="42ED3F98" w14:textId="77777777" w:rsidR="00890355" w:rsidRDefault="00890355">
    <w:pPr>
      <w:pStyle w:val="Yltunniste"/>
      <w:rPr>
        <w:noProof/>
      </w:rPr>
    </w:pPr>
  </w:p>
  <w:p w14:paraId="42ED3F99" w14:textId="33E4CFDF" w:rsidR="00890355" w:rsidRDefault="00890355">
    <w:pPr>
      <w:pStyle w:val="Yltunnist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 </w:instrText>
    </w:r>
    <w:r>
      <w:fldChar w:fldCharType="separate"/>
    </w:r>
    <w:r w:rsidR="00524DA9">
      <w:rPr>
        <w:noProof/>
      </w:rPr>
      <w:t>4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524DA9">
      <w:rPr>
        <w:noProof/>
      </w:rPr>
      <w:t>6</w:t>
    </w:r>
    <w:r>
      <w:fldChar w:fldCharType="end"/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47"/>
      <w:gridCol w:w="3937"/>
      <w:gridCol w:w="3888"/>
      <w:gridCol w:w="1123"/>
      <w:gridCol w:w="8"/>
    </w:tblGrid>
    <w:tr w:rsidR="00890355" w14:paraId="42ED3F9D" w14:textId="77777777">
      <w:trPr>
        <w:cantSplit/>
        <w:trHeight w:hRule="exact" w:val="620"/>
      </w:trPr>
      <w:tc>
        <w:tcPr>
          <w:tcW w:w="1247" w:type="dxa"/>
          <w:tcBorders>
            <w:top w:val="nil"/>
            <w:left w:val="nil"/>
            <w:bottom w:val="nil"/>
            <w:right w:val="nil"/>
          </w:tcBorders>
        </w:tcPr>
        <w:p w14:paraId="42ED3F9A" w14:textId="77777777" w:rsidR="00890355" w:rsidRDefault="00890355">
          <w:pPr>
            <w:pStyle w:val="Yltunniste"/>
            <w:rPr>
              <w:szCs w:val="20"/>
            </w:rPr>
          </w:pPr>
        </w:p>
      </w:tc>
      <w:tc>
        <w:tcPr>
          <w:tcW w:w="3935" w:type="dxa"/>
          <w:tcBorders>
            <w:top w:val="nil"/>
            <w:left w:val="nil"/>
            <w:bottom w:val="nil"/>
            <w:right w:val="nil"/>
          </w:tcBorders>
        </w:tcPr>
        <w:p w14:paraId="42ED3F9B" w14:textId="77777777" w:rsidR="00890355" w:rsidRDefault="00890355">
          <w:pPr>
            <w:pStyle w:val="Yltunniste"/>
            <w:spacing w:before="60" w:line="280" w:lineRule="exact"/>
            <w:rPr>
              <w:szCs w:val="20"/>
            </w:rPr>
          </w:pPr>
          <w:bookmarkStart w:id="45" w:name="Ysu"/>
          <w:r>
            <w:rPr>
              <w:szCs w:val="20"/>
            </w:rPr>
            <w:br/>
          </w:r>
          <w:bookmarkEnd w:id="45"/>
        </w:p>
      </w:tc>
      <w:tc>
        <w:tcPr>
          <w:tcW w:w="501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2ED3F9C" w14:textId="77777777" w:rsidR="00890355" w:rsidRDefault="00890355">
          <w:pPr>
            <w:pStyle w:val="Yltunniste"/>
            <w:spacing w:before="60"/>
            <w:rPr>
              <w:szCs w:val="20"/>
            </w:rPr>
          </w:pPr>
          <w:r>
            <w:rPr>
              <w:szCs w:val="20"/>
            </w:rPr>
            <w:t>PROJEKTISUUNNITELMA</w:t>
          </w:r>
          <w:r>
            <w:rPr>
              <w:szCs w:val="20"/>
            </w:rPr>
            <w:tab/>
          </w:r>
          <w:r>
            <w:rPr>
              <w:szCs w:val="20"/>
            </w:rPr>
            <w:tab/>
          </w:r>
          <w:r>
            <w:rPr>
              <w:szCs w:val="20"/>
            </w:rPr>
            <w:br/>
          </w:r>
        </w:p>
      </w:tc>
    </w:tr>
    <w:tr w:rsidR="00890355" w14:paraId="42ED3FA1" w14:textId="77777777">
      <w:trPr>
        <w:gridAfter w:val="1"/>
        <w:wAfter w:w="6" w:type="dxa"/>
        <w:cantSplit/>
        <w:trHeight w:hRule="exact" w:val="1320"/>
      </w:trPr>
      <w:tc>
        <w:tcPr>
          <w:tcW w:w="5184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2ED3F9E" w14:textId="0D17BFC0" w:rsidR="00890355" w:rsidRDefault="00890355">
          <w:pPr>
            <w:pStyle w:val="Yltunniste"/>
            <w:rPr>
              <w:szCs w:val="20"/>
            </w:rPr>
          </w:pPr>
          <w:del w:id="46" w:author="Veli Jakkula" w:date="2018-03-13T11:01:00Z">
            <w:r>
              <w:rPr>
                <w:szCs w:val="20"/>
              </w:rPr>
              <w:delText>X</w:delText>
            </w:r>
          </w:del>
          <w:ins w:id="47" w:author="Veli Jakkula" w:date="2018-03-13T11:01:00Z">
            <w:r>
              <w:rPr>
                <w:szCs w:val="20"/>
              </w:rPr>
              <w:t>Rotten Roots</w:t>
            </w:r>
          </w:ins>
          <w:r>
            <w:rPr>
              <w:szCs w:val="20"/>
            </w:rPr>
            <w:t xml:space="preserve"> 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 </w:instrTex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>-</w:t>
          </w:r>
          <w:proofErr w:type="spellStart"/>
          <w:r>
            <w:rPr>
              <w:szCs w:val="20"/>
            </w:rPr>
            <w:t>projekti</w:t>
          </w:r>
          <w:proofErr w:type="spellEnd"/>
        </w:p>
      </w:tc>
      <w:tc>
        <w:tcPr>
          <w:tcW w:w="3888" w:type="dxa"/>
          <w:tcBorders>
            <w:top w:val="nil"/>
            <w:left w:val="nil"/>
            <w:bottom w:val="nil"/>
            <w:right w:val="nil"/>
          </w:tcBorders>
        </w:tcPr>
        <w:p w14:paraId="42ED3F9F" w14:textId="73CF9734" w:rsidR="00890355" w:rsidRDefault="00890355" w:rsidP="00BB5D19">
          <w:pPr>
            <w:pStyle w:val="Yltunniste"/>
            <w:rPr>
              <w:szCs w:val="20"/>
            </w:rPr>
          </w:pPr>
          <w:r>
            <w:rPr>
              <w:szCs w:val="20"/>
            </w:rPr>
            <w:t>1</w:t>
          </w:r>
          <w:r w:rsidR="00604E6E">
            <w:rPr>
              <w:szCs w:val="20"/>
            </w:rPr>
            <w:t>5</w:t>
          </w:r>
          <w:r>
            <w:rPr>
              <w:szCs w:val="20"/>
            </w:rPr>
            <w:t>.3.2018</w:t>
          </w:r>
        </w:p>
      </w:tc>
      <w:tc>
        <w:tcPr>
          <w:tcW w:w="1123" w:type="dxa"/>
          <w:tcBorders>
            <w:top w:val="nil"/>
            <w:left w:val="nil"/>
            <w:bottom w:val="nil"/>
            <w:right w:val="nil"/>
          </w:tcBorders>
        </w:tcPr>
        <w:p w14:paraId="42ED3FA0" w14:textId="29A98A6B" w:rsidR="00890355" w:rsidRDefault="00890355">
          <w:pPr>
            <w:pStyle w:val="Yltunniste"/>
            <w:rPr>
              <w:szCs w:val="20"/>
            </w:rPr>
          </w:pPr>
          <w:r>
            <w:rPr>
              <w:szCs w:val="20"/>
            </w:rPr>
            <w:fldChar w:fldCharType="begin"/>
          </w:r>
          <w:r>
            <w:rPr>
              <w:szCs w:val="20"/>
            </w:rPr>
            <w:instrText>PAGE</w:instrText>
          </w:r>
          <w:r>
            <w:rPr>
              <w:szCs w:val="20"/>
            </w:rPr>
            <w:fldChar w:fldCharType="separate"/>
          </w:r>
          <w:r w:rsidR="00727096">
            <w:rPr>
              <w:noProof/>
              <w:szCs w:val="20"/>
            </w:rPr>
            <w:t>1</w: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 xml:space="preserve"> (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NUMPAGES </w:instrText>
          </w:r>
          <w:r>
            <w:rPr>
              <w:szCs w:val="20"/>
            </w:rPr>
            <w:fldChar w:fldCharType="separate"/>
          </w:r>
          <w:r w:rsidR="00727096">
            <w:rPr>
              <w:noProof/>
              <w:szCs w:val="20"/>
            </w:rPr>
            <w:t>6</w: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>)</w:t>
          </w:r>
        </w:p>
      </w:tc>
    </w:tr>
  </w:tbl>
  <w:p w14:paraId="42ED3FA2" w14:textId="77777777" w:rsidR="00890355" w:rsidRDefault="00890355">
    <w:pPr>
      <w:pStyle w:val="Yltunniste"/>
      <w:tabs>
        <w:tab w:val="left" w:pos="518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F134736"/>
    <w:multiLevelType w:val="hybridMultilevel"/>
    <w:tmpl w:val="377E4BAA"/>
    <w:lvl w:ilvl="0" w:tplc="040B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7DAA3225"/>
    <w:multiLevelType w:val="hybridMultilevel"/>
    <w:tmpl w:val="04C20806"/>
    <w:lvl w:ilvl="0" w:tplc="040B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57" w:hanging="283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i Björkbacka">
    <w15:presenceInfo w15:providerId="AD" w15:userId="S-1-5-21-626989022-798955820-378076391-1002"/>
  </w15:person>
  <w15:person w15:author="Veli Jakkula">
    <w15:presenceInfo w15:providerId="None" w15:userId="Veli Jak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proofState w:spelling="clean" w:grammar="clean"/>
  <w:defaultTabStop w:val="737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8"/>
    <w:rsid w:val="0000672D"/>
    <w:rsid w:val="0000723C"/>
    <w:rsid w:val="00014F20"/>
    <w:rsid w:val="000310EF"/>
    <w:rsid w:val="00033F1F"/>
    <w:rsid w:val="00040EBF"/>
    <w:rsid w:val="00055374"/>
    <w:rsid w:val="00071B1B"/>
    <w:rsid w:val="00086F54"/>
    <w:rsid w:val="0009396A"/>
    <w:rsid w:val="00093AD3"/>
    <w:rsid w:val="000A3ACF"/>
    <w:rsid w:val="000A57D5"/>
    <w:rsid w:val="000C3844"/>
    <w:rsid w:val="000F26B6"/>
    <w:rsid w:val="00102E6F"/>
    <w:rsid w:val="0010457D"/>
    <w:rsid w:val="00106C0B"/>
    <w:rsid w:val="00113317"/>
    <w:rsid w:val="001138E8"/>
    <w:rsid w:val="0013678B"/>
    <w:rsid w:val="0014374E"/>
    <w:rsid w:val="00160AE5"/>
    <w:rsid w:val="001744CD"/>
    <w:rsid w:val="001856DE"/>
    <w:rsid w:val="001A240E"/>
    <w:rsid w:val="001B5F16"/>
    <w:rsid w:val="001D054B"/>
    <w:rsid w:val="001D46DC"/>
    <w:rsid w:val="00200623"/>
    <w:rsid w:val="00210C49"/>
    <w:rsid w:val="002275A5"/>
    <w:rsid w:val="00271D47"/>
    <w:rsid w:val="00277419"/>
    <w:rsid w:val="002821EA"/>
    <w:rsid w:val="002B33CA"/>
    <w:rsid w:val="002C3B9B"/>
    <w:rsid w:val="002C5BF9"/>
    <w:rsid w:val="002E0469"/>
    <w:rsid w:val="002E12D3"/>
    <w:rsid w:val="002E238F"/>
    <w:rsid w:val="002E5F82"/>
    <w:rsid w:val="00300A07"/>
    <w:rsid w:val="00305E63"/>
    <w:rsid w:val="0033037A"/>
    <w:rsid w:val="00336E88"/>
    <w:rsid w:val="003424F2"/>
    <w:rsid w:val="00350FBD"/>
    <w:rsid w:val="00362186"/>
    <w:rsid w:val="0038161D"/>
    <w:rsid w:val="00383987"/>
    <w:rsid w:val="0039113C"/>
    <w:rsid w:val="003C34CA"/>
    <w:rsid w:val="003C4170"/>
    <w:rsid w:val="003D0A9F"/>
    <w:rsid w:val="003F7073"/>
    <w:rsid w:val="00400AF4"/>
    <w:rsid w:val="004137BC"/>
    <w:rsid w:val="00413CEF"/>
    <w:rsid w:val="004153C4"/>
    <w:rsid w:val="00435FCE"/>
    <w:rsid w:val="00451595"/>
    <w:rsid w:val="00470A25"/>
    <w:rsid w:val="00492803"/>
    <w:rsid w:val="004967BD"/>
    <w:rsid w:val="00497C64"/>
    <w:rsid w:val="004A426D"/>
    <w:rsid w:val="004A7334"/>
    <w:rsid w:val="004B4376"/>
    <w:rsid w:val="004C43BD"/>
    <w:rsid w:val="004D62DC"/>
    <w:rsid w:val="004E1543"/>
    <w:rsid w:val="004E2B13"/>
    <w:rsid w:val="00500DFE"/>
    <w:rsid w:val="00505D48"/>
    <w:rsid w:val="00517D56"/>
    <w:rsid w:val="00524DA9"/>
    <w:rsid w:val="0052522E"/>
    <w:rsid w:val="00534BBD"/>
    <w:rsid w:val="00540EDB"/>
    <w:rsid w:val="00541F40"/>
    <w:rsid w:val="0055730B"/>
    <w:rsid w:val="005636A3"/>
    <w:rsid w:val="0056660E"/>
    <w:rsid w:val="00570E9E"/>
    <w:rsid w:val="005828AA"/>
    <w:rsid w:val="00582C89"/>
    <w:rsid w:val="005A3128"/>
    <w:rsid w:val="005B25ED"/>
    <w:rsid w:val="005B265D"/>
    <w:rsid w:val="005B3A78"/>
    <w:rsid w:val="005B5BB5"/>
    <w:rsid w:val="005C08A9"/>
    <w:rsid w:val="005C3E23"/>
    <w:rsid w:val="005E2124"/>
    <w:rsid w:val="005F052F"/>
    <w:rsid w:val="005F55EB"/>
    <w:rsid w:val="00603002"/>
    <w:rsid w:val="00604E6E"/>
    <w:rsid w:val="00610999"/>
    <w:rsid w:val="006134E9"/>
    <w:rsid w:val="006308C1"/>
    <w:rsid w:val="006511E2"/>
    <w:rsid w:val="00651452"/>
    <w:rsid w:val="00675179"/>
    <w:rsid w:val="0068172D"/>
    <w:rsid w:val="00686E83"/>
    <w:rsid w:val="006945D6"/>
    <w:rsid w:val="006A0EBC"/>
    <w:rsid w:val="006B3ABB"/>
    <w:rsid w:val="00712805"/>
    <w:rsid w:val="00714F87"/>
    <w:rsid w:val="00716501"/>
    <w:rsid w:val="00727096"/>
    <w:rsid w:val="0073278E"/>
    <w:rsid w:val="00733143"/>
    <w:rsid w:val="00737C82"/>
    <w:rsid w:val="007408B8"/>
    <w:rsid w:val="00743141"/>
    <w:rsid w:val="0074545E"/>
    <w:rsid w:val="00751DE6"/>
    <w:rsid w:val="00770312"/>
    <w:rsid w:val="00780478"/>
    <w:rsid w:val="00796761"/>
    <w:rsid w:val="007B7B2A"/>
    <w:rsid w:val="007C2472"/>
    <w:rsid w:val="007C4321"/>
    <w:rsid w:val="007D7C34"/>
    <w:rsid w:val="007E0968"/>
    <w:rsid w:val="007F264F"/>
    <w:rsid w:val="00802B4D"/>
    <w:rsid w:val="00816DC9"/>
    <w:rsid w:val="00820CB2"/>
    <w:rsid w:val="008351F5"/>
    <w:rsid w:val="00845BA1"/>
    <w:rsid w:val="0085775E"/>
    <w:rsid w:val="00864387"/>
    <w:rsid w:val="008727B7"/>
    <w:rsid w:val="00872BBC"/>
    <w:rsid w:val="0088701E"/>
    <w:rsid w:val="00890355"/>
    <w:rsid w:val="00894B1E"/>
    <w:rsid w:val="008B542A"/>
    <w:rsid w:val="008B6095"/>
    <w:rsid w:val="008C6A93"/>
    <w:rsid w:val="008D10CC"/>
    <w:rsid w:val="008D22B1"/>
    <w:rsid w:val="008E47DA"/>
    <w:rsid w:val="008E49B4"/>
    <w:rsid w:val="008F528C"/>
    <w:rsid w:val="008F7A51"/>
    <w:rsid w:val="00903CB3"/>
    <w:rsid w:val="00942FD3"/>
    <w:rsid w:val="009536F6"/>
    <w:rsid w:val="00954478"/>
    <w:rsid w:val="009562F8"/>
    <w:rsid w:val="0098436C"/>
    <w:rsid w:val="00994C76"/>
    <w:rsid w:val="0099590A"/>
    <w:rsid w:val="009A2611"/>
    <w:rsid w:val="009B0EBF"/>
    <w:rsid w:val="009B4815"/>
    <w:rsid w:val="009B642B"/>
    <w:rsid w:val="009D3ABB"/>
    <w:rsid w:val="009F449D"/>
    <w:rsid w:val="009F652D"/>
    <w:rsid w:val="00A006B8"/>
    <w:rsid w:val="00A014E5"/>
    <w:rsid w:val="00A051FC"/>
    <w:rsid w:val="00A07646"/>
    <w:rsid w:val="00A171F5"/>
    <w:rsid w:val="00A204B1"/>
    <w:rsid w:val="00A249D9"/>
    <w:rsid w:val="00A31383"/>
    <w:rsid w:val="00A45C03"/>
    <w:rsid w:val="00A569A3"/>
    <w:rsid w:val="00A6364C"/>
    <w:rsid w:val="00A70D72"/>
    <w:rsid w:val="00A70F74"/>
    <w:rsid w:val="00A925B1"/>
    <w:rsid w:val="00A94356"/>
    <w:rsid w:val="00A97C7F"/>
    <w:rsid w:val="00AA16DB"/>
    <w:rsid w:val="00AA7416"/>
    <w:rsid w:val="00AB3E00"/>
    <w:rsid w:val="00AC1364"/>
    <w:rsid w:val="00AD136B"/>
    <w:rsid w:val="00AD3993"/>
    <w:rsid w:val="00AE44FF"/>
    <w:rsid w:val="00B06027"/>
    <w:rsid w:val="00B117ED"/>
    <w:rsid w:val="00B22C74"/>
    <w:rsid w:val="00B26066"/>
    <w:rsid w:val="00B27FCB"/>
    <w:rsid w:val="00B454E6"/>
    <w:rsid w:val="00B533CC"/>
    <w:rsid w:val="00B57958"/>
    <w:rsid w:val="00B7220C"/>
    <w:rsid w:val="00B77D90"/>
    <w:rsid w:val="00BA0E2B"/>
    <w:rsid w:val="00BB5D19"/>
    <w:rsid w:val="00BC11CD"/>
    <w:rsid w:val="00BC1971"/>
    <w:rsid w:val="00BC6849"/>
    <w:rsid w:val="00BE17DD"/>
    <w:rsid w:val="00BE6612"/>
    <w:rsid w:val="00BF0395"/>
    <w:rsid w:val="00BF28E2"/>
    <w:rsid w:val="00BF5032"/>
    <w:rsid w:val="00C22A77"/>
    <w:rsid w:val="00C25C65"/>
    <w:rsid w:val="00C26A75"/>
    <w:rsid w:val="00C40902"/>
    <w:rsid w:val="00C55483"/>
    <w:rsid w:val="00C5776A"/>
    <w:rsid w:val="00C64089"/>
    <w:rsid w:val="00C82FDA"/>
    <w:rsid w:val="00C87C5F"/>
    <w:rsid w:val="00C96C0F"/>
    <w:rsid w:val="00CB0670"/>
    <w:rsid w:val="00CB0686"/>
    <w:rsid w:val="00CC3148"/>
    <w:rsid w:val="00CD3A4C"/>
    <w:rsid w:val="00CD51B6"/>
    <w:rsid w:val="00CE3FD2"/>
    <w:rsid w:val="00CE5A72"/>
    <w:rsid w:val="00CF465A"/>
    <w:rsid w:val="00D22456"/>
    <w:rsid w:val="00D2721D"/>
    <w:rsid w:val="00D333EB"/>
    <w:rsid w:val="00D376F0"/>
    <w:rsid w:val="00D4684E"/>
    <w:rsid w:val="00D47FD0"/>
    <w:rsid w:val="00D51D2F"/>
    <w:rsid w:val="00D637D6"/>
    <w:rsid w:val="00D64D4C"/>
    <w:rsid w:val="00D67538"/>
    <w:rsid w:val="00D95B7C"/>
    <w:rsid w:val="00DA072E"/>
    <w:rsid w:val="00DA6CC7"/>
    <w:rsid w:val="00DB2B75"/>
    <w:rsid w:val="00DC0847"/>
    <w:rsid w:val="00DC0876"/>
    <w:rsid w:val="00DC1B39"/>
    <w:rsid w:val="00DC5CB8"/>
    <w:rsid w:val="00DD16F7"/>
    <w:rsid w:val="00DD1A0B"/>
    <w:rsid w:val="00DD3F68"/>
    <w:rsid w:val="00DE1F9C"/>
    <w:rsid w:val="00DE5A29"/>
    <w:rsid w:val="00DE5F32"/>
    <w:rsid w:val="00DE7638"/>
    <w:rsid w:val="00DF209A"/>
    <w:rsid w:val="00DF23F7"/>
    <w:rsid w:val="00E464A0"/>
    <w:rsid w:val="00E61F9D"/>
    <w:rsid w:val="00E86755"/>
    <w:rsid w:val="00E978E1"/>
    <w:rsid w:val="00EC538F"/>
    <w:rsid w:val="00ED7D08"/>
    <w:rsid w:val="00EE284B"/>
    <w:rsid w:val="00EF0D8A"/>
    <w:rsid w:val="00F05945"/>
    <w:rsid w:val="00F239F0"/>
    <w:rsid w:val="00F30F97"/>
    <w:rsid w:val="00F34165"/>
    <w:rsid w:val="00F3659A"/>
    <w:rsid w:val="00F37D2F"/>
    <w:rsid w:val="00F40E93"/>
    <w:rsid w:val="00F447CC"/>
    <w:rsid w:val="00F46C93"/>
    <w:rsid w:val="00F46FB2"/>
    <w:rsid w:val="00F50E2E"/>
    <w:rsid w:val="00F53659"/>
    <w:rsid w:val="00F565A3"/>
    <w:rsid w:val="00FA13A7"/>
    <w:rsid w:val="00FC4401"/>
    <w:rsid w:val="00FD120E"/>
    <w:rsid w:val="00FE1433"/>
    <w:rsid w:val="00FF2D68"/>
    <w:rsid w:val="49DC98E7"/>
    <w:rsid w:val="711DD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D3F06"/>
  <w15:chartTrackingRefBased/>
  <w15:docId w15:val="{20DEF4BC-1DF3-45EC-B13C-1F84411B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autoSpaceDE w:val="0"/>
      <w:autoSpaceDN w:val="0"/>
      <w:spacing w:line="240" w:lineRule="atLeast"/>
    </w:pPr>
    <w:rPr>
      <w:szCs w:val="24"/>
      <w:lang w:val="en-GB" w:eastAsia="en-US"/>
    </w:rPr>
  </w:style>
  <w:style w:type="paragraph" w:styleId="Otsikko1">
    <w:name w:val="heading 1"/>
    <w:basedOn w:val="Normaali"/>
    <w:next w:val="t2"/>
    <w:qFormat/>
    <w:pPr>
      <w:keepNext/>
      <w:spacing w:after="240" w:line="240" w:lineRule="auto"/>
      <w:outlineLvl w:val="0"/>
    </w:pPr>
    <w:rPr>
      <w:b/>
      <w:bCs/>
    </w:rPr>
  </w:style>
  <w:style w:type="paragraph" w:styleId="Otsikko2">
    <w:name w:val="heading 2"/>
    <w:basedOn w:val="Normaali"/>
    <w:next w:val="t2"/>
    <w:qFormat/>
    <w:pPr>
      <w:keepNext/>
      <w:spacing w:after="240" w:line="240" w:lineRule="auto"/>
      <w:outlineLvl w:val="1"/>
    </w:pPr>
    <w:rPr>
      <w:b/>
      <w:bCs/>
    </w:rPr>
  </w:style>
  <w:style w:type="paragraph" w:styleId="Otsikko3">
    <w:name w:val="heading 3"/>
    <w:basedOn w:val="Normaali"/>
    <w:next w:val="t2"/>
    <w:qFormat/>
    <w:pPr>
      <w:keepNext/>
      <w:spacing w:after="240" w:line="240" w:lineRule="auto"/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t2">
    <w:name w:val="t2"/>
    <w:basedOn w:val="Normaali"/>
    <w:pPr>
      <w:spacing w:after="240"/>
      <w:ind w:left="2592"/>
    </w:pPr>
  </w:style>
  <w:style w:type="paragraph" w:styleId="Alatunniste">
    <w:name w:val="footer"/>
    <w:basedOn w:val="Normaali"/>
    <w:semiHidden/>
    <w:rPr>
      <w:szCs w:val="20"/>
    </w:rPr>
  </w:style>
  <w:style w:type="paragraph" w:styleId="Yltunniste">
    <w:name w:val="header"/>
    <w:basedOn w:val="Normaali"/>
    <w:semiHidden/>
    <w:pPr>
      <w:spacing w:line="240" w:lineRule="auto"/>
    </w:pPr>
  </w:style>
  <w:style w:type="paragraph" w:styleId="Vakiosisennys">
    <w:name w:val="Normal Indent"/>
    <w:basedOn w:val="Normaali"/>
    <w:next w:val="t2"/>
    <w:semiHidden/>
    <w:pPr>
      <w:ind w:left="2592" w:hanging="2592"/>
    </w:pPr>
  </w:style>
  <w:style w:type="paragraph" w:customStyle="1" w:styleId="no">
    <w:name w:val="no"/>
    <w:basedOn w:val="Normaali"/>
  </w:style>
  <w:style w:type="paragraph" w:customStyle="1" w:styleId="o1">
    <w:name w:val="o1"/>
    <w:basedOn w:val="Normaali"/>
    <w:next w:val="t2"/>
    <w:pPr>
      <w:keepNext/>
      <w:spacing w:after="240" w:line="240" w:lineRule="auto"/>
    </w:pPr>
    <w:rPr>
      <w:b/>
      <w:bCs/>
    </w:rPr>
  </w:style>
  <w:style w:type="paragraph" w:customStyle="1" w:styleId="o2">
    <w:name w:val="o2"/>
    <w:basedOn w:val="Normaali"/>
    <w:next w:val="t2"/>
    <w:pPr>
      <w:keepNext/>
      <w:spacing w:after="240" w:line="240" w:lineRule="auto"/>
    </w:pPr>
    <w:rPr>
      <w:b/>
      <w:bCs/>
    </w:rPr>
  </w:style>
  <w:style w:type="paragraph" w:customStyle="1" w:styleId="o3">
    <w:name w:val="o3"/>
    <w:basedOn w:val="Normaali"/>
    <w:next w:val="t2"/>
    <w:pPr>
      <w:keepNext/>
      <w:spacing w:after="240" w:line="240" w:lineRule="auto"/>
    </w:pPr>
    <w:rPr>
      <w:b/>
      <w:bCs/>
    </w:rPr>
  </w:style>
  <w:style w:type="paragraph" w:customStyle="1" w:styleId="v1">
    <w:name w:val="v1"/>
    <w:basedOn w:val="Normaali"/>
    <w:pPr>
      <w:spacing w:after="240"/>
      <w:ind w:left="1296" w:hanging="1296"/>
    </w:pPr>
  </w:style>
  <w:style w:type="paragraph" w:customStyle="1" w:styleId="ns">
    <w:name w:val="ns"/>
    <w:basedOn w:val="Normaali"/>
    <w:pPr>
      <w:ind w:left="2592" w:hanging="2592"/>
    </w:pPr>
  </w:style>
  <w:style w:type="paragraph" w:customStyle="1" w:styleId="v3">
    <w:name w:val="v3"/>
    <w:basedOn w:val="Normaali"/>
    <w:pPr>
      <w:spacing w:after="240"/>
      <w:ind w:left="3888" w:hanging="3888"/>
    </w:pPr>
  </w:style>
  <w:style w:type="paragraph" w:customStyle="1" w:styleId="t1">
    <w:name w:val="t1"/>
    <w:basedOn w:val="Normaali"/>
    <w:pPr>
      <w:spacing w:after="240"/>
      <w:ind w:left="1298"/>
    </w:pPr>
  </w:style>
  <w:style w:type="paragraph" w:customStyle="1" w:styleId="t3">
    <w:name w:val="t3"/>
    <w:basedOn w:val="Normaali"/>
    <w:pPr>
      <w:spacing w:after="240"/>
      <w:ind w:left="3890"/>
    </w:pPr>
  </w:style>
  <w:style w:type="paragraph" w:customStyle="1" w:styleId="r1">
    <w:name w:val="r1"/>
    <w:basedOn w:val="Normaali"/>
    <w:pPr>
      <w:ind w:left="1724" w:hanging="426"/>
    </w:pPr>
  </w:style>
  <w:style w:type="paragraph" w:customStyle="1" w:styleId="r2">
    <w:name w:val="r2"/>
    <w:basedOn w:val="Normaali"/>
    <w:pPr>
      <w:ind w:left="3011" w:hanging="426"/>
    </w:pPr>
  </w:style>
  <w:style w:type="paragraph" w:customStyle="1" w:styleId="r3">
    <w:name w:val="r3"/>
    <w:basedOn w:val="Normaali"/>
    <w:pPr>
      <w:ind w:left="4315" w:hanging="426"/>
    </w:pPr>
  </w:style>
  <w:style w:type="paragraph" w:customStyle="1" w:styleId="v2">
    <w:name w:val="v2"/>
    <w:basedOn w:val="Normaali"/>
    <w:pPr>
      <w:spacing w:after="240" w:line="240" w:lineRule="auto"/>
      <w:ind w:left="2592" w:hanging="2592"/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10205"/>
      </w:tabs>
      <w:spacing w:before="120" w:after="120"/>
    </w:pPr>
    <w:rPr>
      <w:b/>
      <w:bCs/>
      <w:caps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10205"/>
      </w:tabs>
      <w:ind w:left="240"/>
    </w:pPr>
    <w:rPr>
      <w:smallCaps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10205"/>
      </w:tabs>
      <w:ind w:left="480"/>
    </w:pPr>
    <w:rPr>
      <w:i/>
      <w:iCs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10205"/>
      </w:tabs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10205"/>
      </w:tabs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10205"/>
      </w:tabs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10205"/>
      </w:tabs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10205"/>
      </w:tabs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10205"/>
      </w:tabs>
      <w:ind w:left="1920"/>
    </w:pPr>
    <w:rPr>
      <w:sz w:val="18"/>
      <w:szCs w:val="18"/>
    </w:rPr>
  </w:style>
  <w:style w:type="paragraph" w:styleId="Leipteksti">
    <w:name w:val="Body Text"/>
    <w:basedOn w:val="Normaali"/>
    <w:semiHidden/>
    <w:pPr>
      <w:spacing w:line="240" w:lineRule="auto"/>
    </w:pPr>
    <w:rPr>
      <w:lang w:val="fi-FI"/>
    </w:rPr>
  </w:style>
  <w:style w:type="character" w:styleId="Hyperlinkki">
    <w:name w:val="Hyperlink"/>
    <w:basedOn w:val="Kappaleenoletusfontti"/>
    <w:uiPriority w:val="99"/>
    <w:unhideWhenUsed/>
    <w:rsid w:val="0099590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9590A"/>
    <w:rPr>
      <w:color w:val="808080"/>
      <w:shd w:val="clear" w:color="auto" w:fill="E6E6E6"/>
    </w:rPr>
  </w:style>
  <w:style w:type="table" w:styleId="TaulukkoRuudukko">
    <w:name w:val="Table Grid"/>
    <w:basedOn w:val="Normaalitaulukko"/>
    <w:uiPriority w:val="59"/>
    <w:rsid w:val="002C5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yKdx3u0/rotten-to-the-roots" TargetMode="External"/><Relationship Id="rId13" Type="http://schemas.openxmlformats.org/officeDocument/2006/relationships/oleObject" Target="embeddings/Microsoft_Excel_97-2003_Worksheet1.xls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C63A-2CDF-476B-8C26-956BDDE5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567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-PROJEKTIN PROJEKTISUUNNITELMA</vt:lpstr>
    </vt:vector>
  </TitlesOfParts>
  <Company>ratol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-PROJEKTIN PROJEKTISUUNNITELMA</dc:title>
  <dc:subject/>
  <dc:creator>Katriina</dc:creator>
  <cp:keywords/>
  <dc:description/>
  <cp:lastModifiedBy>Jimi Björkbacka</cp:lastModifiedBy>
  <cp:revision>74</cp:revision>
  <cp:lastPrinted>1999-01-19T08:19:00Z</cp:lastPrinted>
  <dcterms:created xsi:type="dcterms:W3CDTF">2016-03-19T11:45:00Z</dcterms:created>
  <dcterms:modified xsi:type="dcterms:W3CDTF">2018-03-19T08:31:00Z</dcterms:modified>
</cp:coreProperties>
</file>